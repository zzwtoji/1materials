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B5" w:rsidRDefault="0025434B">
      <w:pPr>
        <w:spacing w:line="400" w:lineRule="exact"/>
        <w:rPr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§</w:t>
      </w:r>
      <w:r w:rsidR="00920D22">
        <w:rPr>
          <w:rFonts w:hint="eastAsia"/>
          <w:b/>
          <w:bCs/>
          <w:color w:val="000000"/>
        </w:rPr>
        <w:t>4.</w:t>
      </w:r>
      <w:r w:rsidR="0073663E">
        <w:rPr>
          <w:b/>
          <w:bCs/>
          <w:color w:val="000000"/>
        </w:rPr>
        <w:t>5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循环群</w:t>
      </w:r>
      <w:r w:rsidR="00920D22">
        <w:rPr>
          <w:rFonts w:hint="eastAsia"/>
          <w:b/>
          <w:bCs/>
          <w:color w:val="000000"/>
        </w:rPr>
        <w:t>、置换群</w:t>
      </w:r>
    </w:p>
    <w:p w:rsidR="00920D22" w:rsidRPr="00920D22" w:rsidRDefault="0025434B" w:rsidP="00920D22">
      <w:pPr>
        <w:pStyle w:val="a9"/>
        <w:spacing w:line="400" w:lineRule="exact"/>
        <w:jc w:val="center"/>
        <w:rPr>
          <w:b/>
          <w:bCs/>
        </w:rPr>
      </w:pPr>
      <w:r>
        <w:rPr>
          <w:rFonts w:hint="eastAsia"/>
          <w:b/>
          <w:bCs/>
        </w:rPr>
        <w:t>习题</w:t>
      </w:r>
      <w:r w:rsidR="00920D22">
        <w:rPr>
          <w:rFonts w:hint="eastAsia"/>
          <w:b/>
          <w:bCs/>
        </w:rPr>
        <w:t>4.</w:t>
      </w:r>
      <w:r w:rsidR="0073663E">
        <w:rPr>
          <w:b/>
          <w:bCs/>
        </w:rPr>
        <w:t>5</w:t>
      </w:r>
      <w:bookmarkStart w:id="0" w:name="_GoBack"/>
      <w:bookmarkEnd w:id="0"/>
    </w:p>
    <w:p w:rsidR="00920D22" w:rsidRDefault="00920D22" w:rsidP="007C18EB">
      <w:pPr>
        <w:pStyle w:val="aff6"/>
        <w:numPr>
          <w:ilvl w:val="0"/>
          <w:numId w:val="14"/>
        </w:numPr>
        <w:ind w:firstLineChars="0"/>
      </w:pPr>
      <w:r>
        <w:rPr>
          <w:rFonts w:hint="eastAsia"/>
        </w:rPr>
        <w:t>证明循环群一定是交换群，举例说明交换群不一定是循环群。</w:t>
      </w:r>
    </w:p>
    <w:p w:rsidR="007C18EB" w:rsidRDefault="006F5613" w:rsidP="007C18EB">
      <w:pPr>
        <w:pStyle w:val="aff6"/>
        <w:ind w:left="360" w:firstLineChars="0" w:firstLine="0"/>
      </w:pPr>
      <w:r>
        <w:rPr>
          <w:rFonts w:hint="eastAsia"/>
        </w:rPr>
        <w:t>证明：对于循环群</w:t>
      </w:r>
      <w:r>
        <w:rPr>
          <w:rFonts w:hint="eastAsia"/>
        </w:rPr>
        <w:t>&lt;</w:t>
      </w:r>
      <w:r w:rsidRPr="006F5613">
        <w:rPr>
          <w:i/>
        </w:rPr>
        <w:t>a</w:t>
      </w:r>
      <w:r>
        <w:t>&gt;</w:t>
      </w:r>
      <w:r>
        <w:t>来说，任意的</w:t>
      </w:r>
      <w:r w:rsidRPr="006F5613">
        <w:rPr>
          <w:i/>
        </w:rPr>
        <w:t>a</w:t>
      </w:r>
      <w:r w:rsidRPr="006F5613">
        <w:rPr>
          <w:i/>
          <w:vertAlign w:val="superscript"/>
        </w:rPr>
        <w:t>m</w:t>
      </w:r>
      <w:r>
        <w:rPr>
          <w:i/>
        </w:rPr>
        <w:t>*a</w:t>
      </w:r>
      <w:r w:rsidRPr="006F5613">
        <w:rPr>
          <w:i/>
          <w:vertAlign w:val="superscript"/>
        </w:rPr>
        <w:t>t</w:t>
      </w:r>
      <w:r>
        <w:rPr>
          <w:i/>
        </w:rPr>
        <w:t>=</w:t>
      </w:r>
      <w:proofErr w:type="spellStart"/>
      <w:r>
        <w:rPr>
          <w:i/>
        </w:rPr>
        <w:t>a</w:t>
      </w:r>
      <w:r w:rsidRPr="006F5613">
        <w:rPr>
          <w:i/>
          <w:vertAlign w:val="superscript"/>
        </w:rPr>
        <w:t>m+t</w:t>
      </w:r>
      <w:proofErr w:type="spellEnd"/>
      <w:r w:rsidR="008A78EA">
        <w:rPr>
          <w:rFonts w:ascii="宋体" w:hAnsi="宋体" w:cs="宋体" w:hint="eastAsia"/>
          <w:i/>
        </w:rPr>
        <w:t>=</w:t>
      </w:r>
      <w:r w:rsidR="008A78EA" w:rsidRPr="008A78EA">
        <w:rPr>
          <w:i/>
        </w:rPr>
        <w:t xml:space="preserve"> </w:t>
      </w:r>
      <w:r w:rsidR="008A78EA">
        <w:rPr>
          <w:i/>
        </w:rPr>
        <w:t>a</w:t>
      </w:r>
      <w:r w:rsidR="008A78EA" w:rsidRPr="006F5613">
        <w:rPr>
          <w:i/>
          <w:vertAlign w:val="superscript"/>
        </w:rPr>
        <w:t>t</w:t>
      </w:r>
      <w:r w:rsidR="008A78EA">
        <w:rPr>
          <w:i/>
        </w:rPr>
        <w:t>*</w:t>
      </w:r>
      <w:r w:rsidR="008A78EA" w:rsidRPr="006F5613">
        <w:rPr>
          <w:i/>
        </w:rPr>
        <w:t>a</w:t>
      </w:r>
      <w:r w:rsidR="008A78EA" w:rsidRPr="006F5613">
        <w:rPr>
          <w:i/>
          <w:vertAlign w:val="superscript"/>
        </w:rPr>
        <w:t>m</w:t>
      </w:r>
      <w:r w:rsidR="008A78EA">
        <w:t>,</w:t>
      </w:r>
      <w:r w:rsidR="008A78EA">
        <w:t>所以是交换群。</w:t>
      </w:r>
    </w:p>
    <w:p w:rsidR="008A78EA" w:rsidRPr="00151698" w:rsidRDefault="008A78EA" w:rsidP="003D2F75">
      <w:pPr>
        <w:pStyle w:val="aff6"/>
        <w:ind w:left="360" w:firstLineChars="300" w:firstLine="630"/>
      </w:pPr>
      <w:r>
        <w:t>但是</w:t>
      </w:r>
      <w:r>
        <w:rPr>
          <w:rFonts w:hint="eastAsia"/>
        </w:rPr>
        <w:t>交换群不一定是循环群，例：交换群</w:t>
      </w:r>
      <w:r w:rsidR="00151698" w:rsidRPr="00151698">
        <w:rPr>
          <w:i/>
          <w:iCs/>
        </w:rPr>
        <w:t xml:space="preserve">G </w:t>
      </w:r>
      <w:r w:rsidR="00151698" w:rsidRPr="00151698">
        <w:t xml:space="preserve">= { </w:t>
      </w:r>
      <w:r w:rsidR="00151698" w:rsidRPr="00151698">
        <w:rPr>
          <w:i/>
          <w:iCs/>
        </w:rPr>
        <w:t>e</w:t>
      </w:r>
      <w:r w:rsidR="00151698" w:rsidRPr="00151698">
        <w:t xml:space="preserve">, </w:t>
      </w:r>
      <w:r w:rsidR="00151698" w:rsidRPr="00151698">
        <w:rPr>
          <w:i/>
          <w:iCs/>
        </w:rPr>
        <w:t>a</w:t>
      </w:r>
      <w:r w:rsidR="00151698" w:rsidRPr="00151698">
        <w:t xml:space="preserve">, </w:t>
      </w:r>
      <w:r w:rsidR="00151698" w:rsidRPr="00151698">
        <w:rPr>
          <w:i/>
          <w:iCs/>
        </w:rPr>
        <w:t>b</w:t>
      </w:r>
      <w:r w:rsidR="00151698" w:rsidRPr="00151698">
        <w:t xml:space="preserve">, </w:t>
      </w:r>
      <w:r w:rsidR="00151698" w:rsidRPr="00151698">
        <w:rPr>
          <w:i/>
          <w:iCs/>
        </w:rPr>
        <w:t xml:space="preserve">c </w:t>
      </w:r>
      <w:r w:rsidR="00151698" w:rsidRPr="00151698">
        <w:t>}</w:t>
      </w:r>
      <w:r w:rsidR="00151698" w:rsidRPr="00151698">
        <w:rPr>
          <w:rFonts w:hint="eastAsia"/>
        </w:rPr>
        <w:t>，</w:t>
      </w:r>
      <w:r w:rsidR="00151698" w:rsidRPr="00151698">
        <w:rPr>
          <w:i/>
          <w:iCs/>
        </w:rPr>
        <w:t>G</w:t>
      </w:r>
      <w:r w:rsidR="00151698">
        <w:rPr>
          <w:rFonts w:hint="eastAsia"/>
        </w:rPr>
        <w:t>中的元素除单位元</w:t>
      </w:r>
      <w:r w:rsidR="00151698" w:rsidRPr="00151698">
        <w:rPr>
          <w:i/>
          <w:iCs/>
        </w:rPr>
        <w:t>e</w:t>
      </w:r>
      <w:r w:rsidR="00151698" w:rsidRPr="00151698">
        <w:rPr>
          <w:iCs/>
        </w:rPr>
        <w:t>外</w:t>
      </w:r>
      <w:r w:rsidR="00151698" w:rsidRPr="00151698">
        <w:rPr>
          <w:rFonts w:hint="eastAsia"/>
        </w:rPr>
        <w:t>，</w:t>
      </w:r>
      <w:r w:rsidR="00151698" w:rsidRPr="00151698">
        <w:rPr>
          <w:i/>
          <w:iCs/>
        </w:rPr>
        <w:t>a</w:t>
      </w:r>
      <w:r w:rsidR="00151698" w:rsidRPr="00151698">
        <w:t xml:space="preserve">, </w:t>
      </w:r>
      <w:r w:rsidR="00151698" w:rsidRPr="00151698">
        <w:rPr>
          <w:i/>
          <w:iCs/>
        </w:rPr>
        <w:t>b</w:t>
      </w:r>
      <w:r w:rsidR="00151698" w:rsidRPr="00151698">
        <w:t xml:space="preserve">, </w:t>
      </w:r>
      <w:r w:rsidR="00151698" w:rsidRPr="00151698">
        <w:rPr>
          <w:i/>
          <w:iCs/>
        </w:rPr>
        <w:t>c</w:t>
      </w:r>
      <w:r w:rsidR="00151698">
        <w:rPr>
          <w:iCs/>
        </w:rPr>
        <w:t>都是</w:t>
      </w:r>
      <w:r w:rsidR="00151698">
        <w:rPr>
          <w:rFonts w:hint="eastAsia"/>
          <w:iCs/>
        </w:rPr>
        <w:t>2</w:t>
      </w:r>
      <w:r w:rsidR="00151698">
        <w:rPr>
          <w:rFonts w:hint="eastAsia"/>
          <w:iCs/>
        </w:rPr>
        <w:t>次元，</w:t>
      </w:r>
      <w:proofErr w:type="gramStart"/>
      <w:r w:rsidR="00151698">
        <w:rPr>
          <w:rFonts w:hint="eastAsia"/>
          <w:iCs/>
        </w:rPr>
        <w:t>但此群并不是</w:t>
      </w:r>
      <w:proofErr w:type="gramEnd"/>
      <w:r w:rsidR="00151698">
        <w:rPr>
          <w:rFonts w:hint="eastAsia"/>
        </w:rPr>
        <w:t>循环群。</w:t>
      </w:r>
    </w:p>
    <w:p w:rsidR="00C47A9B" w:rsidRDefault="00C47A9B" w:rsidP="00920D22"/>
    <w:p w:rsidR="00920D22" w:rsidRDefault="00920D22" w:rsidP="00920D22">
      <w:r>
        <w:rPr>
          <w:rFonts w:hint="eastAsia"/>
        </w:rPr>
        <w:t>2</w:t>
      </w:r>
      <w:r>
        <w:rPr>
          <w:rFonts w:hint="eastAsia"/>
        </w:rPr>
        <w:t>．证明由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noProof/>
          <w:position w:val="-6"/>
        </w:rPr>
        <w:drawing>
          <wp:inline distT="0" distB="0" distL="0" distR="0">
            <wp:extent cx="142875" cy="1428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次复根的全体所组成的集合在复数的乘法下构成</w:t>
      </w:r>
      <w:r>
        <w:rPr>
          <w:noProof/>
          <w:position w:val="-6"/>
        </w:rPr>
        <w:drawing>
          <wp:inline distT="0" distB="0" distL="0" distR="0">
            <wp:extent cx="142875" cy="1428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阶循环群。</w:t>
      </w:r>
    </w:p>
    <w:p w:rsidR="00EA6685" w:rsidRDefault="00EA6685" w:rsidP="00EA6685">
      <w:pPr>
        <w:spacing w:line="400" w:lineRule="exact"/>
        <w:ind w:firstLine="425"/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由代数的知识可知，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position w:val="-6"/>
        </w:rPr>
        <w:object w:dxaOrig="200" w:dyaOrig="220">
          <v:shape id="_x0000_i1025" type="#_x0000_t75" style="width:10.15pt;height:10.9pt" o:ole="">
            <v:imagedata r:id="rId8" o:title=""/>
          </v:shape>
          <o:OLEObject Type="Embed" ProgID="Equation.3" ShapeID="_x0000_i1025" DrawAspect="Content" ObjectID="_1692721080" r:id="rId9"/>
        </w:object>
      </w:r>
      <w:r>
        <w:rPr>
          <w:rFonts w:hint="eastAsia"/>
        </w:rPr>
        <w:t>次复根的全体所组成的集合为</w:t>
      </w:r>
    </w:p>
    <w:p w:rsidR="00EA6685" w:rsidRDefault="00EA6685" w:rsidP="00EA6685">
      <w:pPr>
        <w:jc w:val="center"/>
      </w:pPr>
      <w:r>
        <w:rPr>
          <w:position w:val="-10"/>
        </w:rPr>
        <w:object w:dxaOrig="2920" w:dyaOrig="540">
          <v:shape id="_x0000_i1026" type="#_x0000_t75" style="width:145.9pt;height:27pt" o:ole="">
            <v:imagedata r:id="rId10" o:title=""/>
          </v:shape>
          <o:OLEObject Type="Embed" ProgID="Equation.3" ShapeID="_x0000_i1026" DrawAspect="Content" ObjectID="_1692721081" r:id="rId11"/>
        </w:object>
      </w:r>
    </w:p>
    <w:p w:rsidR="00EA6685" w:rsidRDefault="00EA6685" w:rsidP="00EA6685">
      <w:pPr>
        <w:ind w:firstLine="425"/>
      </w:pPr>
      <w:r>
        <w:rPr>
          <w:position w:val="-10"/>
        </w:rPr>
        <w:object w:dxaOrig="3840" w:dyaOrig="540">
          <v:shape id="_x0000_i1027" type="#_x0000_t75" style="width:192pt;height:27pt" o:ole="">
            <v:imagedata r:id="rId12" o:title=""/>
          </v:shape>
          <o:OLEObject Type="Embed" ProgID="Equation.3" ShapeID="_x0000_i1027" DrawAspect="Content" ObjectID="_1692721082" r:id="rId13"/>
        </w:object>
      </w:r>
      <w:r>
        <w:rPr>
          <w:rFonts w:hint="eastAsia"/>
        </w:rPr>
        <w:t>，有</w:t>
      </w:r>
      <w:r>
        <w:rPr>
          <w:position w:val="-6"/>
        </w:rPr>
        <w:object w:dxaOrig="2240" w:dyaOrig="499">
          <v:shape id="_x0000_i1028" type="#_x0000_t75" style="width:112.15pt;height:25.15pt" o:ole="">
            <v:imagedata r:id="rId14" o:title=""/>
          </v:shape>
          <o:OLEObject Type="Embed" ProgID="Equation.3" ShapeID="_x0000_i1028" DrawAspect="Content" ObjectID="_1692721083" r:id="rId15"/>
        </w:object>
      </w:r>
      <w:r>
        <w:rPr>
          <w:rFonts w:hint="eastAsia"/>
        </w:rPr>
        <w:t>。若</w:t>
      </w:r>
      <w:r>
        <w:rPr>
          <w:position w:val="-10"/>
        </w:rPr>
        <w:object w:dxaOrig="960" w:dyaOrig="279">
          <v:shape id="_x0000_i1029" type="#_x0000_t75" style="width:48pt;height:13.9pt" o:ole="">
            <v:imagedata r:id="rId16" o:title=""/>
          </v:shape>
          <o:OLEObject Type="Embed" ProgID="Equation.3" ShapeID="_x0000_i1029" DrawAspect="Content" ObjectID="_1692721084" r:id="rId17"/>
        </w:object>
      </w:r>
      <w:r>
        <w:rPr>
          <w:rFonts w:hint="eastAsia"/>
        </w:rPr>
        <w:t>，则</w:t>
      </w:r>
      <w:r>
        <w:rPr>
          <w:position w:val="-6"/>
        </w:rPr>
        <w:object w:dxaOrig="1260" w:dyaOrig="499">
          <v:shape id="_x0000_i1030" type="#_x0000_t75" style="width:63pt;height:25.15pt" o:ole="">
            <v:imagedata r:id="rId18" o:title=""/>
          </v:shape>
          <o:OLEObject Type="Embed" ProgID="Equation.3" ShapeID="_x0000_i1030" DrawAspect="Content" ObjectID="_1692721085" r:id="rId19"/>
        </w:object>
      </w:r>
      <w:r>
        <w:rPr>
          <w:rFonts w:hint="eastAsia"/>
        </w:rPr>
        <w:t>；若</w:t>
      </w:r>
      <w:r>
        <w:rPr>
          <w:position w:val="-10"/>
        </w:rPr>
        <w:object w:dxaOrig="1100" w:dyaOrig="279">
          <v:shape id="_x0000_i1031" type="#_x0000_t75" style="width:55.15pt;height:13.9pt" o:ole="">
            <v:imagedata r:id="rId20" o:title=""/>
          </v:shape>
          <o:OLEObject Type="Embed" ProgID="Equation.3" ShapeID="_x0000_i1031" DrawAspect="Content" ObjectID="_1692721086" r:id="rId21"/>
        </w:object>
      </w:r>
      <w:r>
        <w:rPr>
          <w:rFonts w:hint="eastAsia"/>
        </w:rPr>
        <w:t>，则存在</w:t>
      </w:r>
      <w:r>
        <w:rPr>
          <w:position w:val="-10"/>
        </w:rPr>
        <w:object w:dxaOrig="1880" w:dyaOrig="320">
          <v:shape id="_x0000_i1032" type="#_x0000_t75" style="width:94.15pt;height:16.15pt" o:ole="">
            <v:imagedata r:id="rId22" o:title=""/>
          </v:shape>
          <o:OLEObject Type="Embed" ProgID="Equation.3" ShapeID="_x0000_i1032" DrawAspect="Content" ObjectID="_1692721087" r:id="rId23"/>
        </w:object>
      </w:r>
      <w:r>
        <w:rPr>
          <w:rFonts w:hint="eastAsia"/>
        </w:rPr>
        <w:t>，使得</w:t>
      </w:r>
      <w:r>
        <w:rPr>
          <w:position w:val="-10"/>
        </w:rPr>
        <w:object w:dxaOrig="1320" w:dyaOrig="320">
          <v:shape id="_x0000_i1033" type="#_x0000_t75" style="width:66pt;height:16.15pt" o:ole="">
            <v:imagedata r:id="rId24" o:title=""/>
          </v:shape>
          <o:OLEObject Type="Embed" ProgID="Equation.3" ShapeID="_x0000_i1033" DrawAspect="Content" ObjectID="_1692721088" r:id="rId25"/>
        </w:object>
      </w:r>
      <w:r>
        <w:rPr>
          <w:rFonts w:hint="eastAsia"/>
        </w:rPr>
        <w:t>，而</w:t>
      </w:r>
      <w:r>
        <w:rPr>
          <w:rFonts w:hint="eastAsia"/>
        </w:rPr>
        <w:t xml:space="preserve">     </w:t>
      </w:r>
      <w:r>
        <w:rPr>
          <w:position w:val="-6"/>
        </w:rPr>
        <w:object w:dxaOrig="3000" w:dyaOrig="499">
          <v:shape id="_x0000_i1034" type="#_x0000_t75" style="width:150pt;height:25.15pt" o:ole="">
            <v:imagedata r:id="rId26" o:title=""/>
          </v:shape>
          <o:OLEObject Type="Embed" ProgID="Equation.3" ShapeID="_x0000_i1034" DrawAspect="Content" ObjectID="_1692721089" r:id="rId27"/>
        </w:object>
      </w:r>
      <w:r>
        <w:rPr>
          <w:rFonts w:hint="eastAsia"/>
        </w:rPr>
        <w:t>。因此</w:t>
      </w:r>
      <w:r>
        <w:rPr>
          <w:position w:val="-6"/>
        </w:rPr>
        <w:object w:dxaOrig="260" w:dyaOrig="279">
          <v:shape id="_x0000_i1035" type="#_x0000_t75" style="width:13.15pt;height:13.9pt" o:ole="">
            <v:imagedata r:id="rId28" o:title=""/>
          </v:shape>
          <o:OLEObject Type="Embed" ProgID="Equation.3" ShapeID="_x0000_i1035" DrawAspect="Content" ObjectID="_1692721090" r:id="rId29"/>
        </w:object>
      </w:r>
      <w:r>
        <w:rPr>
          <w:rFonts w:hint="eastAsia"/>
        </w:rPr>
        <w:t>关于数的乘法是封闭的。故</w:t>
      </w:r>
      <w:r>
        <w:rPr>
          <w:position w:val="-10"/>
        </w:rPr>
        <w:object w:dxaOrig="800" w:dyaOrig="320">
          <v:shape id="_x0000_i1036" type="#_x0000_t75" style="width:40.15pt;height:16.15pt" o:ole="">
            <v:imagedata r:id="rId30" o:title=""/>
          </v:shape>
          <o:OLEObject Type="Embed" ProgID="Equation.3" ShapeID="_x0000_i1036" DrawAspect="Content" ObjectID="_1692721091" r:id="rId31"/>
        </w:object>
      </w:r>
      <w:r>
        <w:rPr>
          <w:rFonts w:hint="eastAsia"/>
        </w:rPr>
        <w:t>是代数系统。</w:t>
      </w:r>
    </w:p>
    <w:p w:rsidR="00EA6685" w:rsidRDefault="00EA6685" w:rsidP="00EA6685">
      <w:pPr>
        <w:ind w:firstLine="425"/>
      </w:pPr>
      <w:r>
        <w:rPr>
          <w:rFonts w:hint="eastAsia"/>
        </w:rPr>
        <w:t>数的乘法运算满足结合律。故</w:t>
      </w:r>
      <w:r>
        <w:rPr>
          <w:position w:val="-10"/>
        </w:rPr>
        <w:object w:dxaOrig="800" w:dyaOrig="320">
          <v:shape id="_x0000_i1037" type="#_x0000_t75" style="width:40.15pt;height:16.15pt" o:ole="">
            <v:imagedata r:id="rId30" o:title=""/>
          </v:shape>
          <o:OLEObject Type="Embed" ProgID="Equation.3" ShapeID="_x0000_i1037" DrawAspect="Content" ObjectID="_1692721092" r:id="rId32"/>
        </w:object>
      </w:r>
      <w:r>
        <w:rPr>
          <w:rFonts w:hint="eastAsia"/>
        </w:rPr>
        <w:t>是半群。</w:t>
      </w:r>
    </w:p>
    <w:p w:rsidR="00EA6685" w:rsidRDefault="00EA6685" w:rsidP="00EA6685">
      <w:pPr>
        <w:ind w:firstLine="425"/>
      </w:pPr>
      <w:r>
        <w:rPr>
          <w:rFonts w:hint="eastAsia"/>
        </w:rPr>
        <w:t>因为</w:t>
      </w:r>
      <w:r>
        <w:rPr>
          <w:position w:val="-6"/>
        </w:rPr>
        <w:object w:dxaOrig="1120" w:dyaOrig="499">
          <v:shape id="_x0000_i1038" type="#_x0000_t75" style="width:55.9pt;height:25.15pt" o:ole="">
            <v:imagedata r:id="rId33" o:title=""/>
          </v:shape>
          <o:OLEObject Type="Embed" ProgID="Equation.3" ShapeID="_x0000_i1038" DrawAspect="Content" ObjectID="_1692721093" r:id="rId34"/>
        </w:object>
      </w:r>
      <w:r>
        <w:rPr>
          <w:rFonts w:hint="eastAsia"/>
        </w:rPr>
        <w:t>，有</w:t>
      </w:r>
      <w:r>
        <w:rPr>
          <w:position w:val="-6"/>
        </w:rPr>
        <w:object w:dxaOrig="3519" w:dyaOrig="499">
          <v:shape id="_x0000_i1039" type="#_x0000_t75" style="width:175.9pt;height:25.15pt" o:ole="">
            <v:imagedata r:id="rId35" o:title=""/>
          </v:shape>
          <o:OLEObject Type="Embed" ProgID="Equation.3" ShapeID="_x0000_i1039" DrawAspect="Content" ObjectID="_1692721094" r:id="rId36"/>
        </w:object>
      </w:r>
      <w:r>
        <w:rPr>
          <w:rFonts w:hint="eastAsia"/>
        </w:rPr>
        <w:t>，所以</w:t>
      </w:r>
      <w:r>
        <w:rPr>
          <w:position w:val="-6"/>
        </w:rPr>
        <w:object w:dxaOrig="980" w:dyaOrig="499">
          <v:shape id="_x0000_i1040" type="#_x0000_t75" style="width:49.15pt;height:25.15pt" o:ole="">
            <v:imagedata r:id="rId37" o:title=""/>
          </v:shape>
          <o:OLEObject Type="Embed" ProgID="Equation.3" ShapeID="_x0000_i1040" DrawAspect="Content" ObjectID="_1692721095" r:id="rId38"/>
        </w:object>
      </w:r>
      <w:r>
        <w:rPr>
          <w:rFonts w:hint="eastAsia"/>
        </w:rPr>
        <w:t>是</w:t>
      </w:r>
      <w:r>
        <w:rPr>
          <w:position w:val="-6"/>
        </w:rPr>
        <w:object w:dxaOrig="260" w:dyaOrig="279">
          <v:shape id="_x0000_i1041" type="#_x0000_t75" style="width:13.15pt;height:13.9pt" o:ole="">
            <v:imagedata r:id="rId28" o:title=""/>
          </v:shape>
          <o:OLEObject Type="Embed" ProgID="Equation.3" ShapeID="_x0000_i1041" DrawAspect="Content" ObjectID="_1692721096" r:id="rId39"/>
        </w:object>
      </w:r>
      <w:r>
        <w:rPr>
          <w:rFonts w:hint="eastAsia"/>
        </w:rPr>
        <w:t>的么元。故</w:t>
      </w:r>
      <w:r>
        <w:rPr>
          <w:position w:val="-10"/>
        </w:rPr>
        <w:object w:dxaOrig="800" w:dyaOrig="320">
          <v:shape id="_x0000_i1042" type="#_x0000_t75" style="width:40.15pt;height:16.15pt" o:ole="">
            <v:imagedata r:id="rId30" o:title=""/>
          </v:shape>
          <o:OLEObject Type="Embed" ProgID="Equation.3" ShapeID="_x0000_i1042" DrawAspect="Content" ObjectID="_1692721097" r:id="rId40"/>
        </w:object>
      </w:r>
      <w:r>
        <w:rPr>
          <w:rFonts w:hint="eastAsia"/>
        </w:rPr>
        <w:t>是有幺半群。</w:t>
      </w:r>
    </w:p>
    <w:p w:rsidR="00EA6685" w:rsidRDefault="00EA6685" w:rsidP="00EA6685">
      <w:pPr>
        <w:ind w:firstLine="525"/>
      </w:pPr>
      <w:r>
        <w:rPr>
          <w:position w:val="-6"/>
        </w:rPr>
        <w:object w:dxaOrig="1120" w:dyaOrig="499">
          <v:shape id="_x0000_i1043" type="#_x0000_t75" style="width:55.9pt;height:25.15pt" o:ole="">
            <v:imagedata r:id="rId41" o:title=""/>
          </v:shape>
          <o:OLEObject Type="Embed" ProgID="Equation.3" ShapeID="_x0000_i1043" DrawAspect="Content" ObjectID="_1692721098" r:id="rId42"/>
        </w:object>
      </w:r>
      <w:r>
        <w:rPr>
          <w:rFonts w:hint="eastAsia"/>
        </w:rPr>
        <w:t>，存在</w:t>
      </w:r>
      <w:r>
        <w:rPr>
          <w:position w:val="-6"/>
        </w:rPr>
        <w:object w:dxaOrig="1240" w:dyaOrig="499">
          <v:shape id="_x0000_i1044" type="#_x0000_t75" style="width:61.9pt;height:25.15pt" o:ole="">
            <v:imagedata r:id="rId43" o:title=""/>
          </v:shape>
          <o:OLEObject Type="Embed" ProgID="Equation.3" ShapeID="_x0000_i1044" DrawAspect="Content" ObjectID="_1692721099" r:id="rId44"/>
        </w:object>
      </w:r>
      <w:r>
        <w:rPr>
          <w:rFonts w:hint="eastAsia"/>
        </w:rPr>
        <w:t>，使得</w:t>
      </w:r>
    </w:p>
    <w:p w:rsidR="00EA6685" w:rsidRDefault="00EA6685" w:rsidP="00EA6685">
      <w:pPr>
        <w:ind w:firstLine="525"/>
      </w:pPr>
      <w:r>
        <w:rPr>
          <w:position w:val="-6"/>
        </w:rPr>
        <w:object w:dxaOrig="4099" w:dyaOrig="499">
          <v:shape id="_x0000_i1045" type="#_x0000_t75" style="width:205.15pt;height:25.15pt" o:ole="">
            <v:imagedata r:id="rId45" o:title=""/>
          </v:shape>
          <o:OLEObject Type="Embed" ProgID="Equation.3" ShapeID="_x0000_i1045" DrawAspect="Content" ObjectID="_1692721100" r:id="rId46"/>
        </w:object>
      </w:r>
      <w:r>
        <w:rPr>
          <w:rFonts w:hint="eastAsia"/>
        </w:rPr>
        <w:t>，所以</w:t>
      </w:r>
      <w:r>
        <w:rPr>
          <w:position w:val="-6"/>
        </w:rPr>
        <w:object w:dxaOrig="520" w:dyaOrig="499">
          <v:shape id="_x0000_i1046" type="#_x0000_t75" style="width:25.9pt;height:25.15pt" o:ole="">
            <v:imagedata r:id="rId47" o:title=""/>
          </v:shape>
          <o:OLEObject Type="Embed" ProgID="Equation.3" ShapeID="_x0000_i1046" DrawAspect="Content" ObjectID="_1692721101" r:id="rId48"/>
        </w:object>
      </w:r>
      <w:r>
        <w:rPr>
          <w:rFonts w:hint="eastAsia"/>
        </w:rPr>
        <w:t>的逆元存在。故</w:t>
      </w:r>
      <w:r>
        <w:rPr>
          <w:position w:val="-10"/>
        </w:rPr>
        <w:object w:dxaOrig="800" w:dyaOrig="320">
          <v:shape id="_x0000_i1047" type="#_x0000_t75" style="width:40.15pt;height:16.15pt" o:ole="">
            <v:imagedata r:id="rId30" o:title=""/>
          </v:shape>
          <o:OLEObject Type="Embed" ProgID="Equation.3" ShapeID="_x0000_i1047" DrawAspect="Content" ObjectID="_1692721102" r:id="rId49"/>
        </w:object>
      </w:r>
      <w:r>
        <w:rPr>
          <w:rFonts w:hint="eastAsia"/>
        </w:rPr>
        <w:t>是群。</w:t>
      </w:r>
    </w:p>
    <w:p w:rsidR="00EA6685" w:rsidRDefault="00EA6685" w:rsidP="00EA6685">
      <w:pPr>
        <w:ind w:firstLine="525"/>
      </w:pPr>
      <w:r>
        <w:rPr>
          <w:rFonts w:hint="eastAsia"/>
        </w:rPr>
        <w:t>因为</w:t>
      </w:r>
      <w:r>
        <w:rPr>
          <w:position w:val="-10"/>
        </w:rPr>
        <w:object w:dxaOrig="1420" w:dyaOrig="540">
          <v:shape id="_x0000_i1048" type="#_x0000_t75" style="width:70.9pt;height:27pt" o:ole="">
            <v:imagedata r:id="rId50" o:title=""/>
          </v:shape>
          <o:OLEObject Type="Embed" ProgID="Equation.3" ShapeID="_x0000_i1048" DrawAspect="Content" ObjectID="_1692721103" r:id="rId51"/>
        </w:object>
      </w:r>
      <w:r>
        <w:rPr>
          <w:rFonts w:hint="eastAsia"/>
        </w:rPr>
        <w:t>，故</w:t>
      </w:r>
      <w:r>
        <w:rPr>
          <w:position w:val="-6"/>
        </w:rPr>
        <w:object w:dxaOrig="440" w:dyaOrig="499">
          <v:shape id="_x0000_i1049" type="#_x0000_t75" style="width:22.15pt;height:25.15pt" o:ole="">
            <v:imagedata r:id="rId52" o:title=""/>
          </v:shape>
          <o:OLEObject Type="Embed" ProgID="Equation.3" ShapeID="_x0000_i1049" DrawAspect="Content" ObjectID="_1692721104" r:id="rId53"/>
        </w:object>
      </w:r>
      <w:r>
        <w:rPr>
          <w:rFonts w:hint="eastAsia"/>
        </w:rPr>
        <w:t>是群</w:t>
      </w:r>
      <w:r>
        <w:rPr>
          <w:position w:val="-6"/>
        </w:rPr>
        <w:object w:dxaOrig="260" w:dyaOrig="279">
          <v:shape id="_x0000_i1050" type="#_x0000_t75" style="width:13.15pt;height:13.9pt" o:ole="">
            <v:imagedata r:id="rId28" o:title=""/>
          </v:shape>
          <o:OLEObject Type="Embed" ProgID="Equation.3" ShapeID="_x0000_i1050" DrawAspect="Content" ObjectID="_1692721105" r:id="rId54"/>
        </w:object>
      </w:r>
      <w:r>
        <w:rPr>
          <w:rFonts w:hint="eastAsia"/>
        </w:rPr>
        <w:t>的一个生成元，因此</w:t>
      </w:r>
      <w:r>
        <w:rPr>
          <w:position w:val="-6"/>
        </w:rPr>
        <w:object w:dxaOrig="260" w:dyaOrig="279">
          <v:shape id="_x0000_i1051" type="#_x0000_t75" style="width:13.15pt;height:13.9pt" o:ole="">
            <v:imagedata r:id="rId28" o:title=""/>
          </v:shape>
          <o:OLEObject Type="Embed" ProgID="Equation.3" ShapeID="_x0000_i1051" DrawAspect="Content" ObjectID="_1692721106" r:id="rId55"/>
        </w:object>
      </w:r>
      <w:r>
        <w:rPr>
          <w:rFonts w:hint="eastAsia"/>
        </w:rPr>
        <w:t>是循环群。</w:t>
      </w:r>
    </w:p>
    <w:p w:rsidR="00EA6685" w:rsidRPr="00EA6685" w:rsidRDefault="00EA6685" w:rsidP="00920D22"/>
    <w:p w:rsidR="00920D22" w:rsidRDefault="00920D22" w:rsidP="00920D22">
      <w:r>
        <w:rPr>
          <w:rFonts w:hint="eastAsia"/>
        </w:rPr>
        <w:t>3</w:t>
      </w:r>
      <w:r>
        <w:rPr>
          <w:rFonts w:hint="eastAsia"/>
        </w:rPr>
        <w:t>．阶数为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的循环群的生成元分别有多少个？</w:t>
      </w:r>
    </w:p>
    <w:p w:rsidR="00EA6685" w:rsidRDefault="00EA6685" w:rsidP="00EA6685">
      <w:pPr>
        <w:spacing w:line="400" w:lineRule="exact"/>
        <w:ind w:firstLine="425"/>
      </w:pPr>
      <w:r>
        <w:rPr>
          <w:rFonts w:hint="eastAsia"/>
        </w:rPr>
        <w:t>设</w:t>
      </w:r>
      <w:r>
        <w:rPr>
          <w:position w:val="-6"/>
        </w:rPr>
        <w:object w:dxaOrig="200" w:dyaOrig="220">
          <v:shape id="_x0000_i1052" type="#_x0000_t75" style="width:10.15pt;height:10.9pt" o:ole="">
            <v:imagedata r:id="rId56" o:title=""/>
          </v:shape>
          <o:OLEObject Type="Embed" ProgID="Equation.3" ShapeID="_x0000_i1052" DrawAspect="Content" ObjectID="_1692721107" r:id="rId57"/>
        </w:object>
      </w:r>
      <w:proofErr w:type="gramStart"/>
      <w:r>
        <w:rPr>
          <w:rFonts w:hint="eastAsia"/>
        </w:rPr>
        <w:t>是阶数</w:t>
      </w:r>
      <w:proofErr w:type="gramEnd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的循环群的生成元，因在比</w:t>
      </w:r>
      <w:r>
        <w:rPr>
          <w:rFonts w:hint="eastAsia"/>
        </w:rPr>
        <w:t>5</w:t>
      </w:r>
      <w:r>
        <w:rPr>
          <w:rFonts w:hint="eastAsia"/>
        </w:rPr>
        <w:t>小的正整数中有且仅有</w:t>
      </w:r>
      <w:r w:rsidR="003D2F75">
        <w:t>2</w:t>
      </w:r>
      <w:r w:rsidR="003D2F75"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与</w:t>
      </w:r>
      <w:r>
        <w:rPr>
          <w:rFonts w:hint="eastAsia"/>
        </w:rPr>
        <w:t>5</w:t>
      </w:r>
      <w:r>
        <w:rPr>
          <w:rFonts w:hint="eastAsia"/>
        </w:rPr>
        <w:t>互质，所以</w:t>
      </w:r>
      <w:r>
        <w:rPr>
          <w:position w:val="-10"/>
        </w:rPr>
        <w:object w:dxaOrig="1340" w:dyaOrig="360">
          <v:shape id="_x0000_i1053" type="#_x0000_t75" style="width:67.15pt;height:18pt" o:ole="">
            <v:imagedata r:id="rId58" o:title=""/>
          </v:shape>
          <o:OLEObject Type="Embed" ProgID="Equation.3" ShapeID="_x0000_i1053" DrawAspect="Content" ObjectID="_1692721108" r:id="rId59"/>
        </w:object>
      </w:r>
      <w:r>
        <w:rPr>
          <w:rFonts w:hint="eastAsia"/>
        </w:rPr>
        <w:t>也是生成元，因此生成元个数为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EA6685" w:rsidRDefault="00EA6685" w:rsidP="00EA6685">
      <w:pPr>
        <w:spacing w:line="400" w:lineRule="exact"/>
      </w:pPr>
      <w:r>
        <w:rPr>
          <w:rFonts w:hint="eastAsia"/>
        </w:rPr>
        <w:t xml:space="preserve">      </w:t>
      </w:r>
      <w:r>
        <w:rPr>
          <w:rFonts w:hint="eastAsia"/>
        </w:rPr>
        <w:t>设</w:t>
      </w:r>
      <w:r>
        <w:rPr>
          <w:position w:val="-6"/>
        </w:rPr>
        <w:object w:dxaOrig="200" w:dyaOrig="220">
          <v:shape id="_x0000_i1054" type="#_x0000_t75" style="width:10.15pt;height:10.9pt" o:ole="">
            <v:imagedata r:id="rId56" o:title=""/>
          </v:shape>
          <o:OLEObject Type="Embed" ProgID="Equation.3" ShapeID="_x0000_i1054" DrawAspect="Content" ObjectID="_1692721109" r:id="rId60"/>
        </w:object>
      </w:r>
      <w:proofErr w:type="gramStart"/>
      <w:r>
        <w:rPr>
          <w:rFonts w:hint="eastAsia"/>
        </w:rPr>
        <w:t>是阶数</w:t>
      </w:r>
      <w:proofErr w:type="gramEnd"/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的循环群的生成元，因在比</w:t>
      </w:r>
      <w:r>
        <w:rPr>
          <w:rFonts w:hint="eastAsia"/>
        </w:rPr>
        <w:t>6</w:t>
      </w:r>
      <w:r>
        <w:rPr>
          <w:rFonts w:hint="eastAsia"/>
        </w:rPr>
        <w:t>小的正整数中有且仅有</w:t>
      </w:r>
      <w:r>
        <w:rPr>
          <w:rFonts w:hint="eastAsia"/>
        </w:rPr>
        <w:t>5</w:t>
      </w:r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互质，所以</w:t>
      </w:r>
      <w:r>
        <w:rPr>
          <w:position w:val="-6"/>
        </w:rPr>
        <w:object w:dxaOrig="279" w:dyaOrig="320">
          <v:shape id="_x0000_i1055" type="#_x0000_t75" style="width:13.9pt;height:16.15pt" o:ole="">
            <v:imagedata r:id="rId61" o:title=""/>
          </v:shape>
          <o:OLEObject Type="Embed" ProgID="Equation.3" ShapeID="_x0000_i1055" DrawAspect="Content" ObjectID="_1692721110" r:id="rId62"/>
        </w:object>
      </w:r>
      <w:r>
        <w:rPr>
          <w:rFonts w:hint="eastAsia"/>
        </w:rPr>
        <w:t>也是生成元，因此生成元个数为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EA6685" w:rsidRDefault="00EA6685" w:rsidP="00EA6685">
      <w:pPr>
        <w:spacing w:line="400" w:lineRule="exact"/>
        <w:ind w:firstLineChars="300" w:firstLine="630"/>
      </w:pPr>
      <w:r>
        <w:rPr>
          <w:rFonts w:hint="eastAsia"/>
        </w:rPr>
        <w:t>设</w:t>
      </w:r>
      <w:r>
        <w:rPr>
          <w:position w:val="-6"/>
        </w:rPr>
        <w:object w:dxaOrig="200" w:dyaOrig="220">
          <v:shape id="_x0000_i1056" type="#_x0000_t75" style="width:10.15pt;height:10.9pt" o:ole="">
            <v:imagedata r:id="rId56" o:title=""/>
          </v:shape>
          <o:OLEObject Type="Embed" ProgID="Equation.3" ShapeID="_x0000_i1056" DrawAspect="Content" ObjectID="_1692721111" r:id="rId63"/>
        </w:object>
      </w:r>
      <w:proofErr w:type="gramStart"/>
      <w:r>
        <w:rPr>
          <w:rFonts w:hint="eastAsia"/>
        </w:rPr>
        <w:t>是阶数</w:t>
      </w:r>
      <w:proofErr w:type="gramEnd"/>
      <w:r>
        <w:rPr>
          <w:rFonts w:hint="eastAsia"/>
        </w:rPr>
        <w:t>为</w:t>
      </w:r>
      <w:r>
        <w:rPr>
          <w:rFonts w:hint="eastAsia"/>
        </w:rPr>
        <w:t>14</w:t>
      </w:r>
      <w:r>
        <w:rPr>
          <w:rFonts w:hint="eastAsia"/>
        </w:rPr>
        <w:t>的循环群的生成元，因在比</w:t>
      </w:r>
      <w:r>
        <w:rPr>
          <w:rFonts w:hint="eastAsia"/>
        </w:rPr>
        <w:t>14</w:t>
      </w:r>
      <w:r>
        <w:rPr>
          <w:rFonts w:hint="eastAsia"/>
        </w:rPr>
        <w:t>小的正整数中有且仅有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lastRenderedPageBreak/>
        <w:t>13</w:t>
      </w:r>
      <w:r>
        <w:rPr>
          <w:rFonts w:hint="eastAsia"/>
        </w:rPr>
        <w:t>与</w:t>
      </w:r>
      <w:r>
        <w:rPr>
          <w:rFonts w:hint="eastAsia"/>
        </w:rPr>
        <w:t>14</w:t>
      </w:r>
      <w:r>
        <w:rPr>
          <w:rFonts w:hint="eastAsia"/>
        </w:rPr>
        <w:t>互质，所以</w:t>
      </w:r>
      <w:r>
        <w:rPr>
          <w:position w:val="-10"/>
        </w:rPr>
        <w:object w:dxaOrig="2380" w:dyaOrig="360">
          <v:shape id="_x0000_i1057" type="#_x0000_t75" style="width:118.9pt;height:18pt" o:ole="">
            <v:imagedata r:id="rId64" o:title=""/>
          </v:shape>
          <o:OLEObject Type="Embed" ProgID="Equation.3" ShapeID="_x0000_i1057" DrawAspect="Content" ObjectID="_1692721112" r:id="rId65"/>
        </w:object>
      </w:r>
      <w:r>
        <w:rPr>
          <w:rFonts w:hint="eastAsia"/>
        </w:rPr>
        <w:t>也是生成元，因此生成元个数为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EA6685" w:rsidRDefault="00EA6685" w:rsidP="00EA6685">
      <w:pPr>
        <w:spacing w:line="400" w:lineRule="exact"/>
        <w:ind w:firstLineChars="300" w:firstLine="630"/>
      </w:pPr>
      <w:r>
        <w:rPr>
          <w:rFonts w:hint="eastAsia"/>
        </w:rPr>
        <w:t>设</w:t>
      </w:r>
      <w:r>
        <w:rPr>
          <w:position w:val="-6"/>
        </w:rPr>
        <w:object w:dxaOrig="200" w:dyaOrig="220">
          <v:shape id="_x0000_i1058" type="#_x0000_t75" style="width:10.15pt;height:10.9pt" o:ole="">
            <v:imagedata r:id="rId56" o:title=""/>
          </v:shape>
          <o:OLEObject Type="Embed" ProgID="Equation.3" ShapeID="_x0000_i1058" DrawAspect="Content" ObjectID="_1692721113" r:id="rId66"/>
        </w:object>
      </w:r>
      <w:proofErr w:type="gramStart"/>
      <w:r>
        <w:rPr>
          <w:rFonts w:hint="eastAsia"/>
        </w:rPr>
        <w:t>是阶数</w:t>
      </w:r>
      <w:proofErr w:type="gramEnd"/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的循环群的生成元，因在比</w:t>
      </w:r>
      <w:r>
        <w:rPr>
          <w:rFonts w:hint="eastAsia"/>
        </w:rPr>
        <w:t>15</w:t>
      </w:r>
      <w:r>
        <w:rPr>
          <w:rFonts w:hint="eastAsia"/>
        </w:rPr>
        <w:t>小的正整数中有且仅有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与</w:t>
      </w:r>
      <w:r>
        <w:rPr>
          <w:rFonts w:hint="eastAsia"/>
        </w:rPr>
        <w:t>15</w:t>
      </w:r>
      <w:r>
        <w:rPr>
          <w:rFonts w:hint="eastAsia"/>
        </w:rPr>
        <w:t>互质，所以</w:t>
      </w:r>
      <w:r>
        <w:rPr>
          <w:position w:val="-10"/>
        </w:rPr>
        <w:object w:dxaOrig="2920" w:dyaOrig="360">
          <v:shape id="_x0000_i1059" type="#_x0000_t75" style="width:145.9pt;height:18pt" o:ole="">
            <v:imagedata r:id="rId67" o:title=""/>
          </v:shape>
          <o:OLEObject Type="Embed" ProgID="Equation.3" ShapeID="_x0000_i1059" DrawAspect="Content" ObjectID="_1692721114" r:id="rId68"/>
        </w:object>
      </w:r>
      <w:r>
        <w:rPr>
          <w:rFonts w:hint="eastAsia"/>
        </w:rPr>
        <w:t>也是生成元，因此生成元个数为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EA6685" w:rsidRPr="00EA6685" w:rsidRDefault="00EA6685" w:rsidP="00920D22"/>
    <w:p w:rsidR="00920D22" w:rsidRDefault="00920D22" w:rsidP="00920D22">
      <w:pPr>
        <w:pStyle w:val="13"/>
      </w:pPr>
      <w:r>
        <w:rPr>
          <w:rFonts w:hint="eastAsia"/>
        </w:rPr>
        <w:t>4</w:t>
      </w:r>
      <w:r>
        <w:rPr>
          <w:rFonts w:hint="eastAsia"/>
        </w:rPr>
        <w:t>．设</w:t>
      </w:r>
      <w:r>
        <w:rPr>
          <w:noProof/>
          <w:position w:val="-10"/>
        </w:rPr>
        <w:drawing>
          <wp:inline distT="0" distB="0" distL="0" distR="0">
            <wp:extent cx="1104900" cy="1905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，对于</w:t>
      </w:r>
      <w:r>
        <w:rPr>
          <w:noProof/>
          <w:position w:val="-6"/>
        </w:rPr>
        <w:drawing>
          <wp:inline distT="0" distB="0" distL="0" distR="0">
            <wp:extent cx="142875" cy="1905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上的二元运算“模</w:t>
      </w:r>
      <w:r>
        <w:rPr>
          <w:rFonts w:hint="eastAsia"/>
        </w:rPr>
        <w:t>12</w:t>
      </w:r>
      <w:r>
        <w:rPr>
          <w:rFonts w:hint="eastAsia"/>
        </w:rPr>
        <w:t>乘法</w:t>
      </w:r>
      <w:r>
        <w:rPr>
          <w:noProof/>
          <w:position w:val="-10"/>
        </w:rPr>
        <w:drawing>
          <wp:inline distT="0" distB="0" distL="0" distR="0">
            <wp:extent cx="190500" cy="190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”：</w:t>
      </w:r>
    </w:p>
    <w:p w:rsidR="00920D22" w:rsidRDefault="00920D22" w:rsidP="00920D22">
      <w:pPr>
        <w:pStyle w:val="12"/>
      </w:pPr>
      <w:r>
        <w:tab/>
      </w:r>
      <w:r>
        <w:rPr>
          <w:noProof/>
          <w:position w:val="-10"/>
        </w:rPr>
        <w:drawing>
          <wp:inline distT="0" distB="0" distL="0" distR="0">
            <wp:extent cx="1490980" cy="190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22" w:rsidRDefault="00920D22" w:rsidP="00920D22">
      <w:pPr>
        <w:pStyle w:val="13"/>
        <w:tabs>
          <w:tab w:val="left" w:pos="448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）证明</w:t>
      </w:r>
      <w:r>
        <w:rPr>
          <w:noProof/>
          <w:position w:val="-10"/>
        </w:rPr>
        <w:drawing>
          <wp:inline distT="0" distB="0" distL="0" distR="0">
            <wp:extent cx="723900" cy="190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构成群；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）求出</w:t>
      </w:r>
      <w:r>
        <w:rPr>
          <w:noProof/>
          <w:position w:val="-10"/>
        </w:rPr>
        <w:drawing>
          <wp:inline distT="0" distB="0" distL="0" distR="0">
            <wp:extent cx="723900" cy="190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的所有子群；</w:t>
      </w:r>
    </w:p>
    <w:p w:rsidR="00920D22" w:rsidRDefault="00920D22" w:rsidP="00920D22">
      <w:pPr>
        <w:pStyle w:val="13"/>
        <w:tabs>
          <w:tab w:val="left" w:pos="4480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</w:t>
      </w:r>
      <w:r>
        <w:rPr>
          <w:noProof/>
          <w:position w:val="-6"/>
        </w:rPr>
        <w:drawing>
          <wp:inline distT="0" distB="0" distL="0" distR="0">
            <wp:extent cx="142875" cy="1905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中每个元素的次数；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noProof/>
          <w:position w:val="-10"/>
        </w:rPr>
        <w:drawing>
          <wp:inline distT="0" distB="0" distL="0" distR="0">
            <wp:extent cx="723900" cy="190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是循环群吗？</w:t>
      </w:r>
    </w:p>
    <w:p w:rsidR="00151698" w:rsidRDefault="00151698" w:rsidP="00151698">
      <w:r>
        <w:rPr>
          <w:rFonts w:hint="eastAsia"/>
        </w:rPr>
        <w:t xml:space="preserve"> </w:t>
      </w:r>
      <w:r w:rsidR="00D74936">
        <w:t xml:space="preserve"> </w:t>
      </w:r>
      <w:r w:rsidR="00D74936">
        <w:t>解：</w:t>
      </w:r>
    </w:p>
    <w:p w:rsidR="00D74936" w:rsidRDefault="00D74936" w:rsidP="00151698">
      <w:r>
        <w:rPr>
          <w:rFonts w:hint="eastAsia"/>
        </w:rPr>
        <w:t xml:space="preserve"> </w:t>
      </w:r>
      <w:r>
        <w:t xml:space="preserve">  </w:t>
      </w:r>
      <w:r>
        <w:t>列出运算表如下</w:t>
      </w:r>
    </w:p>
    <w:tbl>
      <w:tblPr>
        <w:tblW w:w="535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72"/>
        <w:gridCol w:w="1070"/>
        <w:gridCol w:w="1070"/>
        <w:gridCol w:w="1070"/>
        <w:gridCol w:w="1070"/>
      </w:tblGrid>
      <w:tr w:rsidR="00D74936" w:rsidRPr="00D74936" w:rsidTr="00D74936">
        <w:trPr>
          <w:trHeight w:val="255"/>
          <w:jc w:val="center"/>
        </w:trPr>
        <w:tc>
          <w:tcPr>
            <w:tcW w:w="1072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12</m:t>
                </m:r>
              </m:oMath>
            </m:oMathPara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 w:rsidRPr="00D74936">
              <w:rPr>
                <w:b/>
                <w:bCs/>
              </w:rPr>
              <w:t>1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rPr>
                <w:b/>
                <w:bCs/>
              </w:rPr>
              <w:t>11</w:t>
            </w:r>
          </w:p>
        </w:tc>
      </w:tr>
      <w:tr w:rsidR="00D74936" w:rsidRPr="00D74936" w:rsidTr="00D74936">
        <w:trPr>
          <w:trHeight w:val="255"/>
          <w:jc w:val="center"/>
        </w:trPr>
        <w:tc>
          <w:tcPr>
            <w:tcW w:w="1072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 w:rsidRPr="00D74936">
              <w:rPr>
                <w:b/>
                <w:bCs/>
              </w:rPr>
              <w:t>1</w:t>
            </w:r>
          </w:p>
        </w:tc>
        <w:tc>
          <w:tcPr>
            <w:tcW w:w="1070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 w:rsidRPr="00D74936">
              <w:t>1</w:t>
            </w:r>
          </w:p>
        </w:tc>
        <w:tc>
          <w:tcPr>
            <w:tcW w:w="1070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7</w:t>
            </w:r>
          </w:p>
        </w:tc>
        <w:tc>
          <w:tcPr>
            <w:tcW w:w="1070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11</w:t>
            </w:r>
          </w:p>
        </w:tc>
      </w:tr>
      <w:tr w:rsidR="00D74936" w:rsidRPr="00D74936" w:rsidTr="00D74936">
        <w:trPr>
          <w:trHeight w:val="255"/>
          <w:jc w:val="center"/>
        </w:trPr>
        <w:tc>
          <w:tcPr>
            <w:tcW w:w="1072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11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7</w:t>
            </w:r>
          </w:p>
        </w:tc>
      </w:tr>
      <w:tr w:rsidR="00D74936" w:rsidRPr="00D74936" w:rsidTr="00D74936">
        <w:trPr>
          <w:trHeight w:val="255"/>
          <w:jc w:val="center"/>
        </w:trPr>
        <w:tc>
          <w:tcPr>
            <w:tcW w:w="1072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7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11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 w:rsidRPr="00D74936">
              <w:t>5</w:t>
            </w:r>
          </w:p>
        </w:tc>
      </w:tr>
      <w:tr w:rsidR="00D74936" w:rsidRPr="00D74936" w:rsidTr="00D74936">
        <w:trPr>
          <w:trHeight w:val="255"/>
          <w:jc w:val="center"/>
        </w:trPr>
        <w:tc>
          <w:tcPr>
            <w:tcW w:w="1072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rPr>
                <w:b/>
                <w:bCs/>
              </w:rPr>
              <w:t>11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11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7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 w:rsidRPr="00D74936">
              <w:t>5</w:t>
            </w:r>
          </w:p>
        </w:tc>
        <w:tc>
          <w:tcPr>
            <w:tcW w:w="107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936" w:rsidRPr="00D74936" w:rsidRDefault="00D74936" w:rsidP="00D74936">
            <w:pPr>
              <w:jc w:val="center"/>
            </w:pPr>
            <w:r>
              <w:t>1</w:t>
            </w:r>
          </w:p>
        </w:tc>
      </w:tr>
    </w:tbl>
    <w:p w:rsidR="00D74936" w:rsidRDefault="00D74936" w:rsidP="00DA57B6">
      <w:pPr>
        <w:pStyle w:val="aff6"/>
        <w:numPr>
          <w:ilvl w:val="0"/>
          <w:numId w:val="15"/>
        </w:numPr>
        <w:ind w:firstLineChars="0"/>
      </w:pPr>
      <w:r>
        <w:t>由运算表知，满足封闭性要求，结合律，单位元是</w:t>
      </w:r>
      <w:r>
        <w:rPr>
          <w:rFonts w:hint="eastAsia"/>
        </w:rPr>
        <w:t>1</w:t>
      </w:r>
      <w:r>
        <w:rPr>
          <w:rFonts w:hint="eastAsia"/>
        </w:rPr>
        <w:t>，每个元素都有逆元：</w:t>
      </w:r>
      <w:r>
        <w:rPr>
          <w:rFonts w:hint="eastAsia"/>
        </w:rPr>
        <w:t>1</w:t>
      </w:r>
      <w:r>
        <w:rPr>
          <w:rFonts w:hint="eastAsia"/>
        </w:rPr>
        <w:t>的逆元是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的逆元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的逆元是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逆元的</w:t>
      </w:r>
      <w:r>
        <w:rPr>
          <w:rFonts w:hint="eastAsia"/>
        </w:rPr>
        <w:t>1</w:t>
      </w:r>
      <w:r>
        <w:t>1</w:t>
      </w:r>
      <w:r>
        <w:t>。</w:t>
      </w:r>
      <w:r w:rsidR="00DA57B6">
        <w:t>所以构成群。</w:t>
      </w:r>
    </w:p>
    <w:p w:rsidR="00DA57B6" w:rsidRDefault="007D4924" w:rsidP="007D4924">
      <w:pPr>
        <w:pStyle w:val="aff6"/>
        <w:numPr>
          <w:ilvl w:val="0"/>
          <w:numId w:val="15"/>
        </w:numPr>
        <w:ind w:firstLineChars="0"/>
      </w:pPr>
      <w:r>
        <w:t>所有子群为：</w:t>
      </w:r>
      <w:r>
        <w:rPr>
          <w:rFonts w:hint="eastAsia"/>
        </w:rPr>
        <w:t>{</w:t>
      </w:r>
      <w:r>
        <w:t>1}</w:t>
      </w:r>
      <w:r>
        <w:t>，</w:t>
      </w:r>
      <w:r>
        <w:rPr>
          <w:rFonts w:hint="eastAsia"/>
        </w:rPr>
        <w:t>{</w:t>
      </w:r>
      <w:r>
        <w:t>1</w:t>
      </w:r>
      <w: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1}</w:t>
      </w:r>
      <w:r>
        <w:t>，</w:t>
      </w:r>
      <w:r>
        <w:rPr>
          <w:rFonts w:hint="eastAsia"/>
        </w:rPr>
        <w:t>{</w:t>
      </w:r>
      <w:r>
        <w:t>1</w:t>
      </w:r>
      <w:r>
        <w:t>，</w:t>
      </w:r>
      <w:r>
        <w:rPr>
          <w:rFonts w:hint="eastAsia"/>
        </w:rPr>
        <w:t>5</w:t>
      </w:r>
      <w:r>
        <w:t>}</w:t>
      </w:r>
      <w:r>
        <w:t>，</w:t>
      </w:r>
      <w:r>
        <w:t>{1</w:t>
      </w:r>
      <w:r>
        <w:t>，</w:t>
      </w:r>
      <w:r>
        <w:rPr>
          <w:rFonts w:hint="eastAsia"/>
        </w:rPr>
        <w:t>7</w:t>
      </w:r>
      <w:r>
        <w:t>}</w:t>
      </w:r>
      <w:r>
        <w:t>，</w:t>
      </w:r>
      <w:r>
        <w:t>{1</w:t>
      </w:r>
      <w:r>
        <w:t>，</w:t>
      </w:r>
      <w:r>
        <w:rPr>
          <w:rFonts w:hint="eastAsia"/>
        </w:rPr>
        <w:t>1</w:t>
      </w:r>
      <w:r>
        <w:t>1}.</w:t>
      </w:r>
    </w:p>
    <w:p w:rsidR="007D4924" w:rsidRDefault="007D4924" w:rsidP="007D4924">
      <w:pPr>
        <w:ind w:left="315"/>
      </w:pPr>
      <w:r>
        <w:t>（</w:t>
      </w:r>
      <w:r>
        <w:rPr>
          <w:rFonts w:hint="eastAsia"/>
        </w:rPr>
        <w:t>3</w:t>
      </w:r>
      <w:r>
        <w:t>）</w:t>
      </w:r>
      <w:r w:rsidR="0017694D">
        <w:rPr>
          <w:rFonts w:hint="eastAsia"/>
        </w:rPr>
        <w:t>|</w:t>
      </w:r>
      <w:r w:rsidR="0017694D">
        <w:t>1|=1</w:t>
      </w:r>
      <w:r w:rsidR="0017694D">
        <w:t>，</w:t>
      </w:r>
      <w:r w:rsidR="0017694D">
        <w:t>|5|=|7|=|11|=2</w:t>
      </w:r>
      <w:r w:rsidR="0017694D">
        <w:t>。</w:t>
      </w:r>
    </w:p>
    <w:p w:rsidR="0017694D" w:rsidRPr="00151698" w:rsidRDefault="0017694D" w:rsidP="007D4924">
      <w:pPr>
        <w:ind w:left="315"/>
        <w:rPr>
          <w:ins w:id="1" w:author="Admin" w:date="2021-02-09T19:10:00Z"/>
        </w:rPr>
      </w:pPr>
      <w:r>
        <w:t>（</w:t>
      </w:r>
      <w:r>
        <w:rPr>
          <w:rFonts w:hint="eastAsia"/>
        </w:rPr>
        <w:t>4</w:t>
      </w:r>
      <w:r>
        <w:t>）</w:t>
      </w:r>
      <w:r w:rsidR="00CC7F3E">
        <w:t>不是循环群。</w:t>
      </w:r>
    </w:p>
    <w:p w:rsidR="00C47A9B" w:rsidRDefault="00C47A9B" w:rsidP="00920D22">
      <w:pPr>
        <w:pStyle w:val="13"/>
      </w:pPr>
    </w:p>
    <w:p w:rsidR="00920D22" w:rsidRDefault="00920D22" w:rsidP="00920D22">
      <w:pPr>
        <w:pStyle w:val="13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  <w:spacing w:val="26"/>
        </w:rPr>
        <w:t>设</w:t>
      </w:r>
      <w:r>
        <w:rPr>
          <w:noProof/>
          <w:spacing w:val="26"/>
          <w:position w:val="-6"/>
        </w:rPr>
        <w:drawing>
          <wp:inline distT="0" distB="0" distL="0" distR="0">
            <wp:extent cx="624205" cy="190500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26"/>
        </w:rPr>
        <w:t>是循环群，</w:t>
      </w:r>
      <w:r>
        <w:rPr>
          <w:noProof/>
          <w:spacing w:val="26"/>
          <w:position w:val="-6"/>
        </w:rPr>
        <w:drawing>
          <wp:inline distT="0" distB="0" distL="0" distR="0">
            <wp:extent cx="723900" cy="190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26"/>
        </w:rPr>
        <w:t>和</w:t>
      </w:r>
      <w:r>
        <w:rPr>
          <w:noProof/>
          <w:spacing w:val="26"/>
          <w:position w:val="-6"/>
        </w:rPr>
        <w:drawing>
          <wp:inline distT="0" distB="0" distL="0" distR="0">
            <wp:extent cx="671830" cy="190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26"/>
        </w:rPr>
        <w:t>是它的两个子群。证明</w:t>
      </w:r>
      <w:r>
        <w:br/>
      </w:r>
      <w:r>
        <w:rPr>
          <w:noProof/>
          <w:position w:val="-8"/>
        </w:rPr>
        <w:drawing>
          <wp:inline distT="0" distB="0" distL="0" distR="0">
            <wp:extent cx="1009650" cy="190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，这里</w:t>
      </w:r>
      <w:r>
        <w:rPr>
          <w:noProof/>
          <w:position w:val="-10"/>
        </w:rPr>
        <w:drawing>
          <wp:inline distT="0" distB="0" distL="0" distR="0">
            <wp:extent cx="866775" cy="190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noProof/>
          <w:position w:val="-6"/>
        </w:rPr>
        <w:drawing>
          <wp:inline distT="0" distB="0" distL="0" distR="0">
            <wp:extent cx="95250" cy="1428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  <w:position w:val="-6"/>
        </w:rPr>
        <w:drawing>
          <wp:inline distT="0" distB="0" distL="0" distR="0">
            <wp:extent cx="95250" cy="142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的最小公倍数。</w:t>
      </w:r>
    </w:p>
    <w:p w:rsidR="009A147E" w:rsidRDefault="009A147E" w:rsidP="009A147E">
      <w:pPr>
        <w:spacing w:line="400" w:lineRule="exact"/>
        <w:ind w:firstLine="425"/>
        <w:rPr>
          <w:rFonts w:ascii="宋体" w:hAnsi="宋体"/>
        </w:rPr>
      </w:pPr>
      <w:r>
        <w:rPr>
          <w:rFonts w:ascii="宋体" w:hAnsi="宋体"/>
          <w:position w:val="-8"/>
        </w:rPr>
        <w:object w:dxaOrig="1359" w:dyaOrig="340">
          <v:shape id="_x0000_i1060" type="#_x0000_t75" style="width:67.9pt;height:16.9pt" o:ole="">
            <v:imagedata r:id="rId82" o:title=""/>
          </v:shape>
          <o:OLEObject Type="Embed" ProgID="Equation.3" ShapeID="_x0000_i1060" DrawAspect="Content" ObjectID="_1692721115" r:id="rId83"/>
        </w:object>
      </w:r>
      <w:r>
        <w:rPr>
          <w:rFonts w:ascii="宋体" w:hAnsi="宋体" w:hint="eastAsia"/>
        </w:rPr>
        <w:t>，则根据定理，</w:t>
      </w:r>
      <w:r>
        <w:rPr>
          <w:rFonts w:ascii="宋体" w:hAnsi="宋体"/>
          <w:position w:val="-6"/>
        </w:rPr>
        <w:object w:dxaOrig="139" w:dyaOrig="279">
          <v:shape id="_x0000_i1061" type="#_x0000_t75" style="width:7.15pt;height:13.9pt" o:ole="">
            <v:imagedata r:id="rId84" o:title=""/>
          </v:shape>
          <o:OLEObject Type="Embed" ProgID="Equation.3" ShapeID="_x0000_i1061" DrawAspect="Content" ObjectID="_1692721116" r:id="rId85"/>
        </w:object>
      </w:r>
      <w:r>
        <w:rPr>
          <w:rFonts w:ascii="宋体" w:hAnsi="宋体" w:hint="eastAsia"/>
        </w:rPr>
        <w:t>应是</w:t>
      </w:r>
      <w:r>
        <w:rPr>
          <w:rFonts w:ascii="宋体" w:hAnsi="宋体"/>
          <w:position w:val="-6"/>
        </w:rPr>
        <w:object w:dxaOrig="180" w:dyaOrig="220">
          <v:shape id="_x0000_i1062" type="#_x0000_t75" style="width:9pt;height:10.9pt" o:ole="">
            <v:imagedata r:id="rId86" o:title=""/>
          </v:shape>
          <o:OLEObject Type="Embed" ProgID="Equation.3" ShapeID="_x0000_i1062" DrawAspect="Content" ObjectID="_1692721117" r:id="rId87"/>
        </w:object>
      </w:r>
      <w:r>
        <w:rPr>
          <w:rFonts w:ascii="宋体" w:hAnsi="宋体" w:hint="eastAsia"/>
        </w:rPr>
        <w:t>的倍数，也应是</w:t>
      </w:r>
      <w:r>
        <w:rPr>
          <w:rFonts w:ascii="宋体" w:hAnsi="宋体"/>
          <w:position w:val="-6"/>
        </w:rPr>
        <w:object w:dxaOrig="139" w:dyaOrig="240">
          <v:shape id="_x0000_i1063" type="#_x0000_t75" style="width:7.15pt;height:12pt" o:ole="">
            <v:imagedata r:id="rId88" o:title=""/>
          </v:shape>
          <o:OLEObject Type="Embed" ProgID="Equation.3" ShapeID="_x0000_i1063" DrawAspect="Content" ObjectID="_1692721118" r:id="rId89"/>
        </w:object>
      </w:r>
      <w:r>
        <w:rPr>
          <w:rFonts w:ascii="宋体" w:hAnsi="宋体" w:hint="eastAsia"/>
        </w:rPr>
        <w:t>的倍数，从而</w:t>
      </w:r>
      <w:r>
        <w:rPr>
          <w:rFonts w:ascii="宋体" w:hAnsi="宋体"/>
          <w:position w:val="-6"/>
        </w:rPr>
        <w:object w:dxaOrig="139" w:dyaOrig="279">
          <v:shape id="_x0000_i1064" type="#_x0000_t75" style="width:7.15pt;height:13.9pt" o:ole="">
            <v:imagedata r:id="rId90" o:title=""/>
          </v:shape>
          <o:OLEObject Type="Embed" ProgID="Equation.3" ShapeID="_x0000_i1064" DrawAspect="Content" ObjectID="_1692721119" r:id="rId91"/>
        </w:object>
      </w:r>
      <w:r>
        <w:rPr>
          <w:rFonts w:ascii="宋体" w:hAnsi="宋体" w:hint="eastAsia"/>
        </w:rPr>
        <w:t>应是</w:t>
      </w:r>
      <w:r>
        <w:rPr>
          <w:position w:val="-6"/>
        </w:rPr>
        <w:object w:dxaOrig="180" w:dyaOrig="220">
          <v:shape id="_x0000_i1065" type="#_x0000_t75" style="width:9pt;height:10.9pt" o:ole="">
            <v:imagedata r:id="rId92" o:title=""/>
          </v:shape>
          <o:OLEObject Type="Embed" ProgID="Equation.3" ShapeID="_x0000_i1065" DrawAspect="Content" ObjectID="_1692721120" r:id="rId93"/>
        </w:object>
      </w:r>
      <w:r>
        <w:rPr>
          <w:rFonts w:hint="eastAsia"/>
        </w:rPr>
        <w:t>和</w:t>
      </w:r>
      <w:r>
        <w:rPr>
          <w:position w:val="-6"/>
        </w:rPr>
        <w:object w:dxaOrig="139" w:dyaOrig="240">
          <v:shape id="_x0000_i1066" type="#_x0000_t75" style="width:7.15pt;height:12pt" o:ole="">
            <v:imagedata r:id="rId94" o:title=""/>
          </v:shape>
          <o:OLEObject Type="Embed" ProgID="Equation.3" ShapeID="_x0000_i1066" DrawAspect="Content" ObjectID="_1692721121" r:id="rId95"/>
        </w:object>
      </w:r>
      <w:r>
        <w:rPr>
          <w:rFonts w:hint="eastAsia"/>
        </w:rPr>
        <w:t>的最小公倍数</w:t>
      </w:r>
      <w:r>
        <w:rPr>
          <w:position w:val="-10"/>
        </w:rPr>
        <w:object w:dxaOrig="1400" w:dyaOrig="320">
          <v:shape id="_x0000_i1067" type="#_x0000_t75" style="width:70.15pt;height:16.15pt" o:ole="">
            <v:imagedata r:id="rId96" o:title=""/>
          </v:shape>
          <o:OLEObject Type="Embed" ProgID="Equation.3" ShapeID="_x0000_i1067" DrawAspect="Content" ObjectID="_1692721122" r:id="rId97"/>
        </w:object>
      </w:r>
      <w:r>
        <w:rPr>
          <w:rFonts w:hint="eastAsia"/>
        </w:rPr>
        <w:t>的倍数，所以</w:t>
      </w:r>
      <w:r>
        <w:rPr>
          <w:position w:val="-6"/>
        </w:rPr>
        <w:object w:dxaOrig="1140" w:dyaOrig="320">
          <v:shape id="_x0000_i1068" type="#_x0000_t75" style="width:57pt;height:16.15pt" o:ole="">
            <v:imagedata r:id="rId98" o:title=""/>
          </v:shape>
          <o:OLEObject Type="Embed" ProgID="Equation.3" ShapeID="_x0000_i1068" DrawAspect="Content" ObjectID="_1692721123" r:id="rId99"/>
        </w:object>
      </w:r>
      <w:r>
        <w:rPr>
          <w:rFonts w:hint="eastAsia"/>
        </w:rPr>
        <w:t>。</w:t>
      </w:r>
    </w:p>
    <w:p w:rsidR="009A147E" w:rsidRPr="009A147E" w:rsidRDefault="009A147E" w:rsidP="009A147E">
      <w:pPr>
        <w:rPr>
          <w:ins w:id="2" w:author="Admin" w:date="2021-02-09T19:10:00Z"/>
        </w:rPr>
      </w:pPr>
      <w:r>
        <w:rPr>
          <w:position w:val="-6"/>
        </w:rPr>
        <w:object w:dxaOrig="1300" w:dyaOrig="320">
          <v:shape id="_x0000_i1069" type="#_x0000_t75" style="width:64.9pt;height:16.15pt" o:ole="">
            <v:imagedata r:id="rId100" o:title=""/>
          </v:shape>
          <o:OLEObject Type="Embed" ProgID="Equation.3" ShapeID="_x0000_i1069" DrawAspect="Content" ObjectID="_1692721124" r:id="rId101"/>
        </w:object>
      </w:r>
      <w:r>
        <w:rPr>
          <w:rFonts w:hint="eastAsia"/>
        </w:rPr>
        <w:t>，则</w:t>
      </w:r>
      <w:r>
        <w:rPr>
          <w:rFonts w:ascii="宋体" w:hAnsi="宋体"/>
          <w:position w:val="-6"/>
        </w:rPr>
        <w:object w:dxaOrig="139" w:dyaOrig="279">
          <v:shape id="_x0000_i1070" type="#_x0000_t75" style="width:7.15pt;height:13.9pt" o:ole="">
            <v:imagedata r:id="rId90" o:title=""/>
          </v:shape>
          <o:OLEObject Type="Embed" ProgID="Equation.3" ShapeID="_x0000_i1070" DrawAspect="Content" ObjectID="_1692721125" r:id="rId102"/>
        </w:object>
      </w:r>
      <w:r>
        <w:rPr>
          <w:rFonts w:ascii="宋体" w:hAnsi="宋体" w:hint="eastAsia"/>
        </w:rPr>
        <w:t>应是</w:t>
      </w:r>
      <w:r>
        <w:rPr>
          <w:position w:val="-6"/>
        </w:rPr>
        <w:object w:dxaOrig="180" w:dyaOrig="220">
          <v:shape id="_x0000_i1071" type="#_x0000_t75" style="width:9pt;height:10.9pt" o:ole="">
            <v:imagedata r:id="rId92" o:title=""/>
          </v:shape>
          <o:OLEObject Type="Embed" ProgID="Equation.3" ShapeID="_x0000_i1071" DrawAspect="Content" ObjectID="_1692721126" r:id="rId103"/>
        </w:object>
      </w:r>
      <w:r>
        <w:rPr>
          <w:rFonts w:hint="eastAsia"/>
        </w:rPr>
        <w:t>和</w:t>
      </w:r>
      <w:r>
        <w:rPr>
          <w:position w:val="-6"/>
        </w:rPr>
        <w:object w:dxaOrig="139" w:dyaOrig="240">
          <v:shape id="_x0000_i1072" type="#_x0000_t75" style="width:7.15pt;height:12pt" o:ole="">
            <v:imagedata r:id="rId94" o:title=""/>
          </v:shape>
          <o:OLEObject Type="Embed" ProgID="Equation.3" ShapeID="_x0000_i1072" DrawAspect="Content" ObjectID="_1692721127" r:id="rId104"/>
        </w:object>
      </w:r>
      <w:r>
        <w:rPr>
          <w:rFonts w:hint="eastAsia"/>
        </w:rPr>
        <w:t>的最小公倍数</w:t>
      </w:r>
      <w:r>
        <w:rPr>
          <w:position w:val="-10"/>
        </w:rPr>
        <w:object w:dxaOrig="1400" w:dyaOrig="320">
          <v:shape id="_x0000_i1073" type="#_x0000_t75" style="width:70.15pt;height:16.15pt" o:ole="">
            <v:imagedata r:id="rId96" o:title=""/>
          </v:shape>
          <o:OLEObject Type="Embed" ProgID="Equation.3" ShapeID="_x0000_i1073" DrawAspect="Content" ObjectID="_1692721128" r:id="rId105"/>
        </w:object>
      </w:r>
      <w:r>
        <w:rPr>
          <w:rFonts w:hint="eastAsia"/>
        </w:rPr>
        <w:t>的倍数，从而</w:t>
      </w:r>
      <w:r>
        <w:rPr>
          <w:rFonts w:ascii="宋体" w:hAnsi="宋体"/>
          <w:position w:val="-6"/>
        </w:rPr>
        <w:object w:dxaOrig="139" w:dyaOrig="279">
          <v:shape id="_x0000_i1074" type="#_x0000_t75" style="width:7.15pt;height:13.9pt" o:ole="">
            <v:imagedata r:id="rId84" o:title=""/>
          </v:shape>
          <o:OLEObject Type="Embed" ProgID="Equation.3" ShapeID="_x0000_i1074" DrawAspect="Content" ObjectID="_1692721129" r:id="rId106"/>
        </w:object>
      </w:r>
      <w:r>
        <w:rPr>
          <w:rFonts w:ascii="宋体" w:hAnsi="宋体" w:hint="eastAsia"/>
        </w:rPr>
        <w:t>是</w:t>
      </w:r>
      <w:r>
        <w:rPr>
          <w:rFonts w:ascii="宋体" w:hAnsi="宋体"/>
          <w:position w:val="-6"/>
        </w:rPr>
        <w:object w:dxaOrig="180" w:dyaOrig="220">
          <v:shape id="_x0000_i1075" type="#_x0000_t75" style="width:9pt;height:10.9pt" o:ole="">
            <v:imagedata r:id="rId86" o:title=""/>
          </v:shape>
          <o:OLEObject Type="Embed" ProgID="Equation.3" ShapeID="_x0000_i1075" DrawAspect="Content" ObjectID="_1692721130" r:id="rId107"/>
        </w:object>
      </w:r>
      <w:r>
        <w:rPr>
          <w:rFonts w:ascii="宋体" w:hAnsi="宋体" w:hint="eastAsia"/>
        </w:rPr>
        <w:t>的倍数，也是</w:t>
      </w:r>
      <w:r>
        <w:rPr>
          <w:rFonts w:ascii="宋体" w:hAnsi="宋体"/>
          <w:position w:val="-6"/>
        </w:rPr>
        <w:object w:dxaOrig="139" w:dyaOrig="240">
          <v:shape id="_x0000_i1076" type="#_x0000_t75" style="width:7.15pt;height:12pt" o:ole="">
            <v:imagedata r:id="rId88" o:title=""/>
          </v:shape>
          <o:OLEObject Type="Embed" ProgID="Equation.3" ShapeID="_x0000_i1076" DrawAspect="Content" ObjectID="_1692721131" r:id="rId108"/>
        </w:object>
      </w:r>
      <w:r>
        <w:rPr>
          <w:rFonts w:ascii="宋体" w:hAnsi="宋体" w:hint="eastAsia"/>
        </w:rPr>
        <w:t>的倍数，所以</w:t>
      </w:r>
      <w:r>
        <w:rPr>
          <w:rFonts w:ascii="宋体" w:hAnsi="宋体"/>
          <w:position w:val="-6"/>
        </w:rPr>
        <w:object w:dxaOrig="760" w:dyaOrig="320">
          <v:shape id="_x0000_i1077" type="#_x0000_t75" style="width:37.9pt;height:16.15pt" o:ole="">
            <v:imagedata r:id="rId109" o:title=""/>
          </v:shape>
          <o:OLEObject Type="Embed" ProgID="Equation.3" ShapeID="_x0000_i1077" DrawAspect="Content" ObjectID="_1692721132" r:id="rId110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6"/>
        </w:rPr>
        <w:object w:dxaOrig="740" w:dyaOrig="320">
          <v:shape id="_x0000_i1078" type="#_x0000_t75" style="width:37.15pt;height:16.15pt" o:ole="">
            <v:imagedata r:id="rId111" o:title=""/>
          </v:shape>
          <o:OLEObject Type="Embed" ProgID="Equation.3" ShapeID="_x0000_i1078" DrawAspect="Content" ObjectID="_1692721133" r:id="rId112"/>
        </w:object>
      </w:r>
      <w:r>
        <w:rPr>
          <w:rFonts w:ascii="宋体" w:hAnsi="宋体" w:hint="eastAsia"/>
        </w:rPr>
        <w:t>，即</w:t>
      </w:r>
      <w:r>
        <w:rPr>
          <w:rFonts w:ascii="宋体" w:hAnsi="宋体"/>
          <w:position w:val="-8"/>
        </w:rPr>
        <w:object w:dxaOrig="1200" w:dyaOrig="340">
          <v:shape id="_x0000_i1079" type="#_x0000_t75" style="width:60pt;height:16.9pt" o:ole="">
            <v:imagedata r:id="rId113" o:title=""/>
          </v:shape>
          <o:OLEObject Type="Embed" ProgID="Equation.3" ShapeID="_x0000_i1079" DrawAspect="Content" ObjectID="_1692721134" r:id="rId114"/>
        </w:object>
      </w:r>
      <w:r>
        <w:rPr>
          <w:rFonts w:ascii="宋体" w:hAnsi="宋体" w:hint="eastAsia"/>
        </w:rPr>
        <w:t>。</w:t>
      </w:r>
    </w:p>
    <w:p w:rsidR="00C47A9B" w:rsidRDefault="00C47A9B" w:rsidP="00920D22">
      <w:pPr>
        <w:pStyle w:val="13"/>
        <w:spacing w:line="328" w:lineRule="atLeast"/>
      </w:pPr>
    </w:p>
    <w:p w:rsidR="00920D22" w:rsidRDefault="00920D22" w:rsidP="00920D22">
      <w:pPr>
        <w:pStyle w:val="13"/>
        <w:spacing w:line="328" w:lineRule="atLeast"/>
      </w:pPr>
      <w:r>
        <w:rPr>
          <w:rFonts w:hint="eastAsia"/>
        </w:rPr>
        <w:t>6</w:t>
      </w:r>
      <w:r>
        <w:rPr>
          <w:rFonts w:hint="eastAsia"/>
        </w:rPr>
        <w:t>．设</w:t>
      </w:r>
      <w:r>
        <w:rPr>
          <w:noProof/>
          <w:position w:val="-10"/>
        </w:rPr>
        <w:drawing>
          <wp:inline distT="0" distB="0" distL="0" distR="0">
            <wp:extent cx="142875" cy="142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是从群</w:t>
      </w:r>
      <w:r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到群</w:t>
      </w:r>
      <w:r>
        <w:rPr>
          <w:noProof/>
          <w:position w:val="-10"/>
        </w:rPr>
        <w:drawing>
          <wp:inline distT="0" distB="0" distL="0" distR="0">
            <wp:extent cx="624205" cy="19050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的同态映射，证明若</w:t>
      </w:r>
      <w:r>
        <w:rPr>
          <w:noProof/>
          <w:position w:val="-6"/>
        </w:rPr>
        <w:drawing>
          <wp:inline distT="0" distB="0" distL="0" distR="0">
            <wp:extent cx="142875" cy="190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是循环群，则</w:t>
      </w:r>
      <w:r>
        <w:rPr>
          <w:noProof/>
          <w:position w:val="-10"/>
        </w:rPr>
        <w:drawing>
          <wp:inline distT="0" distB="0" distL="0" distR="0">
            <wp:extent cx="338455" cy="1905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也是循环群。</w:t>
      </w:r>
    </w:p>
    <w:p w:rsidR="00E87AC2" w:rsidRDefault="00E87AC2" w:rsidP="00E87AC2">
      <w:r>
        <w:rPr>
          <w:rFonts w:hint="eastAsia"/>
        </w:rPr>
        <w:t xml:space="preserve"> </w:t>
      </w:r>
      <w:r>
        <w:t xml:space="preserve">  </w:t>
      </w:r>
      <w:r>
        <w:t>证明：</w:t>
      </w:r>
    </w:p>
    <w:p w:rsidR="006A2A98" w:rsidRDefault="00E87AC2" w:rsidP="00E87AC2">
      <w:pPr>
        <w:ind w:firstLineChars="100" w:firstLine="210"/>
      </w:pPr>
      <w:r>
        <w:t>因为</w:t>
      </w:r>
      <w:r w:rsidRPr="00E87AC2">
        <w:rPr>
          <w:rFonts w:hint="eastAsia"/>
        </w:rPr>
        <w:t>G</w:t>
      </w:r>
      <w:r w:rsidRPr="00E87AC2">
        <w:rPr>
          <w:rFonts w:hint="eastAsia"/>
        </w:rPr>
        <w:t>是循环群</w:t>
      </w:r>
      <w:r w:rsidRPr="00E87AC2">
        <w:rPr>
          <w:rFonts w:hint="eastAsia"/>
        </w:rPr>
        <w:t xml:space="preserve"> </w:t>
      </w:r>
      <w:r w:rsidRPr="00E87AC2">
        <w:rPr>
          <w:rFonts w:hint="eastAsia"/>
        </w:rPr>
        <w:t>所以存在</w:t>
      </w:r>
      <w:r>
        <w:rPr>
          <w:rFonts w:hint="eastAsia"/>
        </w:rPr>
        <w:t>生成元</w:t>
      </w:r>
      <w:r w:rsidRPr="00E87AC2">
        <w:rPr>
          <w:rFonts w:hint="eastAsia"/>
          <w:i/>
        </w:rPr>
        <w:t>a</w:t>
      </w:r>
      <w:r w:rsidRPr="00E87AC2">
        <w:rPr>
          <w:rFonts w:hint="eastAsia"/>
        </w:rPr>
        <w:t>属于</w:t>
      </w:r>
      <w:r w:rsidRPr="00E87AC2">
        <w:rPr>
          <w:rFonts w:hint="eastAsia"/>
        </w:rPr>
        <w:t>G</w:t>
      </w:r>
      <w:r>
        <w:rPr>
          <w:rFonts w:hint="eastAsia"/>
        </w:rPr>
        <w:t>，对于</w:t>
      </w:r>
      <w:r w:rsidRPr="00E87AC2">
        <w:rPr>
          <w:rFonts w:hint="eastAsia"/>
        </w:rPr>
        <w:t>任何</w:t>
      </w:r>
      <w:r w:rsidRPr="00E87AC2">
        <w:rPr>
          <w:i/>
        </w:rPr>
        <w:t>x</w:t>
      </w:r>
      <w:r w:rsidRPr="00E87AC2">
        <w:rPr>
          <w:rFonts w:hint="eastAsia"/>
        </w:rPr>
        <w:t>属于</w:t>
      </w:r>
      <w:r w:rsidRPr="00E87AC2">
        <w:rPr>
          <w:rFonts w:hint="eastAsia"/>
        </w:rPr>
        <w:t>G</w:t>
      </w:r>
      <w:r>
        <w:rPr>
          <w:rFonts w:hint="eastAsia"/>
        </w:rPr>
        <w:t>，</w:t>
      </w:r>
      <w:r w:rsidRPr="00E87AC2">
        <w:rPr>
          <w:rFonts w:hint="eastAsia"/>
        </w:rPr>
        <w:t xml:space="preserve"> </w:t>
      </w:r>
      <w:r w:rsidRPr="00E87AC2">
        <w:rPr>
          <w:rFonts w:hint="eastAsia"/>
        </w:rPr>
        <w:t>则存在</w:t>
      </w:r>
      <w:r>
        <w:rPr>
          <w:rFonts w:hint="eastAsia"/>
          <w:i/>
        </w:rPr>
        <w:t>x</w:t>
      </w:r>
      <w:r>
        <w:rPr>
          <w:i/>
        </w:rPr>
        <w:t>=a</w:t>
      </w:r>
      <w:r w:rsidRPr="00E87AC2">
        <w:rPr>
          <w:i/>
          <w:vertAlign w:val="superscript"/>
        </w:rPr>
        <w:t>n</w:t>
      </w:r>
      <w:r w:rsidR="006A2A98">
        <w:rPr>
          <w:rFonts w:hint="eastAsia"/>
        </w:rPr>
        <w:t>。</w:t>
      </w:r>
    </w:p>
    <w:p w:rsidR="006A2A98" w:rsidRDefault="006A2A98" w:rsidP="00F145B0">
      <w:pPr>
        <w:pStyle w:val="13"/>
        <w:spacing w:line="328" w:lineRule="atLeast"/>
        <w:ind w:firstLineChars="100" w:firstLine="210"/>
      </w:pPr>
      <w:r>
        <w:t>又因为</w:t>
      </w:r>
      <w:r>
        <w:rPr>
          <w:noProof/>
          <w:position w:val="-10"/>
        </w:rPr>
        <w:drawing>
          <wp:inline distT="0" distB="0" distL="0" distR="0" wp14:anchorId="368302DB" wp14:editId="5B116ACB">
            <wp:extent cx="142875" cy="1428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是从群</w:t>
      </w:r>
      <w:r>
        <w:rPr>
          <w:noProof/>
          <w:position w:val="-10"/>
        </w:rPr>
        <w:drawing>
          <wp:inline distT="0" distB="0" distL="0" distR="0" wp14:anchorId="463AC26A" wp14:editId="57414016">
            <wp:extent cx="576580" cy="1905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到群</w:t>
      </w:r>
      <w:proofErr w:type="gramEnd"/>
      <w:r>
        <w:rPr>
          <w:noProof/>
          <w:position w:val="-10"/>
        </w:rPr>
        <w:drawing>
          <wp:inline distT="0" distB="0" distL="0" distR="0" wp14:anchorId="7D447530" wp14:editId="4650B38A">
            <wp:extent cx="624205" cy="190500"/>
            <wp:effectExtent l="0" t="0" r="444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的同态映射，则对任何</w:t>
      </w:r>
      <w:r w:rsidRPr="006A2A98">
        <w:rPr>
          <w:rFonts w:hint="eastAsia"/>
          <w:i/>
        </w:rPr>
        <w:t>y</w:t>
      </w:r>
      <w:r>
        <w:rPr>
          <w:rFonts w:hint="eastAsia"/>
        </w:rPr>
        <w:t>属于</w:t>
      </w:r>
      <w:r>
        <w:rPr>
          <w:noProof/>
          <w:position w:val="-10"/>
        </w:rPr>
        <w:drawing>
          <wp:inline distT="0" distB="0" distL="0" distR="0" wp14:anchorId="40CB7FEC" wp14:editId="59F745AB">
            <wp:extent cx="142875" cy="1428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(G)</w:t>
      </w:r>
      <w:r>
        <w:t>都存在</w:t>
      </w:r>
      <w:r w:rsidRPr="006A2A98">
        <w:rPr>
          <w:rFonts w:hint="eastAsia"/>
          <w:i/>
        </w:rPr>
        <w:t>x</w:t>
      </w:r>
      <w:r>
        <w:t>属于</w:t>
      </w:r>
      <w:r>
        <w:rPr>
          <w:rFonts w:hint="eastAsia"/>
        </w:rPr>
        <w:lastRenderedPageBreak/>
        <w:t>G</w:t>
      </w:r>
      <w:r>
        <w:rPr>
          <w:rFonts w:hint="eastAsia"/>
        </w:rPr>
        <w:t>，有</w:t>
      </w:r>
      <w:r>
        <w:rPr>
          <w:rFonts w:hint="eastAsia"/>
          <w:i/>
        </w:rPr>
        <w:t>y</w:t>
      </w:r>
      <w:r>
        <w:rPr>
          <w:i/>
        </w:rPr>
        <w:t>=</w:t>
      </w:r>
      <w:r>
        <w:rPr>
          <w:noProof/>
          <w:position w:val="-10"/>
        </w:rPr>
        <w:drawing>
          <wp:inline distT="0" distB="0" distL="0" distR="0" wp14:anchorId="40CB7FEC" wp14:editId="59F745AB">
            <wp:extent cx="142875" cy="1428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>(x)</w:t>
      </w:r>
      <w:r>
        <w:rPr>
          <w:rFonts w:hint="eastAsia"/>
          <w:i/>
        </w:rPr>
        <w:t>=</w:t>
      </w:r>
      <w:r w:rsidRPr="006A2A98">
        <w:rPr>
          <w:noProof/>
          <w:position w:val="-10"/>
        </w:rPr>
        <w:t xml:space="preserve"> </w:t>
      </w:r>
      <w:r>
        <w:rPr>
          <w:noProof/>
          <w:position w:val="-10"/>
        </w:rPr>
        <w:drawing>
          <wp:inline distT="0" distB="0" distL="0" distR="0" wp14:anchorId="49C2700D" wp14:editId="43516D80">
            <wp:extent cx="142875" cy="1428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>(</w:t>
      </w:r>
      <w:r w:rsidRPr="006A2A98">
        <w:rPr>
          <w:i/>
        </w:rPr>
        <w:t xml:space="preserve"> </w:t>
      </w:r>
      <w:r>
        <w:rPr>
          <w:i/>
        </w:rPr>
        <w:t>a</w:t>
      </w:r>
      <w:r w:rsidRPr="00E87AC2">
        <w:rPr>
          <w:i/>
          <w:vertAlign w:val="superscript"/>
        </w:rPr>
        <w:t>n</w:t>
      </w:r>
      <w:r>
        <w:rPr>
          <w:i/>
        </w:rPr>
        <w:t>)=</w:t>
      </w:r>
      <w:r w:rsidR="00F145B0" w:rsidRPr="00F145B0">
        <w:t>(</w:t>
      </w:r>
      <w:r>
        <w:rPr>
          <w:noProof/>
          <w:position w:val="-10"/>
        </w:rPr>
        <w:drawing>
          <wp:inline distT="0" distB="0" distL="0" distR="0" wp14:anchorId="68DB7E1F" wp14:editId="47825343">
            <wp:extent cx="142875" cy="1428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A98">
        <w:t>(</w:t>
      </w:r>
      <w:r w:rsidRPr="006A2A98">
        <w:rPr>
          <w:i/>
        </w:rPr>
        <w:t xml:space="preserve"> </w:t>
      </w:r>
      <w:r>
        <w:rPr>
          <w:i/>
        </w:rPr>
        <w:t>a</w:t>
      </w:r>
      <w:r w:rsidRPr="006A2A98">
        <w:t>)</w:t>
      </w:r>
      <w:r w:rsidR="00F145B0">
        <w:rPr>
          <w:rFonts w:hint="eastAsia"/>
        </w:rPr>
        <w:t>)</w:t>
      </w:r>
      <w:r w:rsidRPr="006A2A98">
        <w:rPr>
          <w:i/>
          <w:vertAlign w:val="superscript"/>
        </w:rPr>
        <w:t>n</w:t>
      </w:r>
      <w:r>
        <w:t>。所以</w:t>
      </w:r>
      <w:r>
        <w:rPr>
          <w:noProof/>
          <w:position w:val="-10"/>
        </w:rPr>
        <w:drawing>
          <wp:inline distT="0" distB="0" distL="0" distR="0" wp14:anchorId="1D7A1B95" wp14:editId="7080EF67">
            <wp:extent cx="338455" cy="190500"/>
            <wp:effectExtent l="0" t="0" r="444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也是循环群。</w:t>
      </w:r>
    </w:p>
    <w:p w:rsidR="00E87AC2" w:rsidRPr="00E87AC2" w:rsidRDefault="006A2A98" w:rsidP="00E87AC2">
      <w:pPr>
        <w:ind w:firstLineChars="100" w:firstLine="210"/>
        <w:rPr>
          <w:ins w:id="3" w:author="Admin" w:date="2021-02-09T19:10:00Z"/>
        </w:rPr>
      </w:pPr>
      <w:r>
        <w:t xml:space="preserve">  </w:t>
      </w:r>
      <w:r w:rsidR="00E87AC2" w:rsidRPr="00E87AC2">
        <w:rPr>
          <w:rFonts w:hint="eastAsia"/>
        </w:rPr>
        <w:br/>
      </w:r>
    </w:p>
    <w:p w:rsidR="00920D22" w:rsidRDefault="00920D22" w:rsidP="00920D22">
      <w:pPr>
        <w:pStyle w:val="13"/>
      </w:pPr>
      <w:r>
        <w:rPr>
          <w:rFonts w:hint="eastAsia"/>
        </w:rPr>
        <w:t>7</w:t>
      </w:r>
      <w:r>
        <w:rPr>
          <w:rFonts w:hint="eastAsia"/>
        </w:rPr>
        <w:t>．设</w:t>
      </w:r>
      <w:r>
        <w:rPr>
          <w:rFonts w:hint="eastAsia"/>
        </w:rPr>
        <w:t>5</w:t>
      </w:r>
      <w:r>
        <w:rPr>
          <w:rFonts w:hint="eastAsia"/>
        </w:rPr>
        <w:t>阶置换为</w:t>
      </w:r>
    </w:p>
    <w:p w:rsidR="00920D22" w:rsidRDefault="00920D22" w:rsidP="00920D22">
      <w:pPr>
        <w:pStyle w:val="12"/>
        <w:spacing w:before="20" w:after="20"/>
      </w:pPr>
      <w:r>
        <w:tab/>
      </w:r>
      <w:r>
        <w:rPr>
          <w:noProof/>
          <w:position w:val="-30"/>
        </w:rPr>
        <w:drawing>
          <wp:inline distT="0" distB="0" distL="0" distR="0">
            <wp:extent cx="1395730" cy="481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position w:val="-30"/>
        </w:rPr>
        <w:drawing>
          <wp:inline distT="0" distB="0" distL="0" distR="0">
            <wp:extent cx="1348105" cy="48133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22" w:rsidRDefault="00920D22" w:rsidP="00920D22">
      <w:pPr>
        <w:pStyle w:val="13"/>
        <w:ind w:firstLine="0"/>
      </w:pPr>
      <w:r>
        <w:rPr>
          <w:rFonts w:hint="eastAsia"/>
        </w:rPr>
        <w:t>计算</w:t>
      </w:r>
      <w:r>
        <w:rPr>
          <w:noProof/>
          <w:position w:val="-10"/>
        </w:rPr>
        <w:drawing>
          <wp:inline distT="0" distB="0" distL="0" distR="0">
            <wp:extent cx="243205" cy="1905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10"/>
        </w:rPr>
        <w:drawing>
          <wp:inline distT="0" distB="0" distL="0" distR="0">
            <wp:extent cx="243205" cy="1905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0" distR="0">
            <wp:extent cx="243205" cy="1905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10"/>
        </w:rPr>
        <w:drawing>
          <wp:inline distT="0" distB="0" distL="0" distR="0">
            <wp:extent cx="481330" cy="2432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10"/>
        </w:rPr>
        <w:drawing>
          <wp:inline distT="0" distB="0" distL="0" distR="0">
            <wp:extent cx="481330" cy="2432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E87AC2" w:rsidRDefault="006A2A98" w:rsidP="006A2A98">
      <w:pPr>
        <w:rPr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noProof/>
          <w:position w:val="-10"/>
        </w:rPr>
        <w:drawing>
          <wp:inline distT="0" distB="0" distL="0" distR="0" wp14:anchorId="12EBC45D" wp14:editId="79D8DE27">
            <wp:extent cx="243205" cy="190500"/>
            <wp:effectExtent l="0" t="0" r="444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m:oMath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1  2   3   4   5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3   4   1   2   5</m:t>
                </m:r>
              </m:den>
            </m:f>
          </m:e>
        </m:d>
      </m:oMath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noProof/>
          <w:position w:val="-10"/>
        </w:rPr>
        <w:drawing>
          <wp:inline distT="0" distB="0" distL="0" distR="0" wp14:anchorId="1B11D028" wp14:editId="156B4382">
            <wp:extent cx="243205" cy="190500"/>
            <wp:effectExtent l="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=</w:t>
      </w:r>
      <m:oMath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1  2   3   4   5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2   1   5   4   3</m:t>
                </m:r>
              </m:den>
            </m:f>
          </m:e>
        </m:d>
      </m:oMath>
    </w:p>
    <w:p w:rsidR="006A2A98" w:rsidRDefault="006A2A98" w:rsidP="006A2A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="00537E26">
        <w:rPr>
          <w:noProof/>
          <w:position w:val="-6"/>
        </w:rPr>
        <w:drawing>
          <wp:inline distT="0" distB="0" distL="0" distR="0" wp14:anchorId="657C68E4" wp14:editId="70D0CD44">
            <wp:extent cx="243205" cy="190500"/>
            <wp:effectExtent l="0" t="0" r="444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E26">
        <w:rPr>
          <w:sz w:val="36"/>
          <w:szCs w:val="36"/>
        </w:rPr>
        <w:t>=</w:t>
      </w:r>
      <m:oMath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1  2   3   4   5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3   1   2   5   4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537E26">
        <w:rPr>
          <w:rFonts w:hint="eastAsia"/>
          <w:sz w:val="36"/>
          <w:szCs w:val="36"/>
        </w:rPr>
        <w:t xml:space="preserve"> </w:t>
      </w:r>
      <w:r w:rsidR="00537E26">
        <w:rPr>
          <w:sz w:val="36"/>
          <w:szCs w:val="36"/>
        </w:rPr>
        <w:t xml:space="preserve">  </w:t>
      </w:r>
      <w:r w:rsidR="00537E26">
        <w:rPr>
          <w:noProof/>
          <w:position w:val="-10"/>
        </w:rPr>
        <w:drawing>
          <wp:inline distT="0" distB="0" distL="0" distR="0" wp14:anchorId="7294C784" wp14:editId="50B719C0">
            <wp:extent cx="481330" cy="243205"/>
            <wp:effectExtent l="0" t="0" r="0" b="44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E26">
        <w:rPr>
          <w:sz w:val="36"/>
          <w:szCs w:val="36"/>
        </w:rPr>
        <w:t>=</w:t>
      </w:r>
      <m:oMath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1  2   3   4   5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5   2   1   3   4</m:t>
                </m:r>
              </m:den>
            </m:f>
          </m:e>
        </m:d>
      </m:oMath>
    </w:p>
    <w:p w:rsidR="00537E26" w:rsidRPr="00E87AC2" w:rsidRDefault="00DE3C47" w:rsidP="00537E26">
      <w:pPr>
        <w:ind w:firstLineChars="200" w:firstLine="420"/>
        <w:rPr>
          <w:ins w:id="4" w:author="Admin" w:date="2021-02-09T19:10:00Z"/>
        </w:rPr>
      </w:pPr>
      <w:r>
        <w:rPr>
          <w:noProof/>
          <w:position w:val="-10"/>
        </w:rPr>
        <w:pict>
          <v:shape id="图片 47" o:spid="_x0000_i1080" type="#_x0000_t75" style="width:37.9pt;height:19.15pt;visibility:visible;mso-wrap-style:square" o:bullet="t">
            <v:imagedata r:id="rId127" o:title=""/>
          </v:shape>
        </w:pict>
      </w:r>
      <w:r w:rsidR="00537E26">
        <w:rPr>
          <w:sz w:val="36"/>
          <w:szCs w:val="36"/>
        </w:rPr>
        <w:t>=</w:t>
      </w:r>
      <w:r w:rsidR="00537E26" w:rsidRPr="00537E26">
        <w:rPr>
          <w:sz w:val="36"/>
          <w:szCs w:val="36"/>
        </w:rPr>
        <w:t xml:space="preserve"> </w:t>
      </w:r>
      <m:oMath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1  2   3   4   5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3   5   4   1   2</m:t>
                </m:r>
              </m:den>
            </m:f>
          </m:e>
        </m:d>
      </m:oMath>
    </w:p>
    <w:p w:rsidR="00B32868" w:rsidRDefault="00B32868" w:rsidP="00B32868">
      <w:pPr>
        <w:pStyle w:val="13"/>
        <w:ind w:left="425" w:firstLine="0"/>
      </w:pPr>
    </w:p>
    <w:p w:rsidR="00920D22" w:rsidRDefault="00B32868" w:rsidP="00B32868">
      <w:pPr>
        <w:pStyle w:val="13"/>
        <w:ind w:left="425" w:firstLine="0"/>
      </w:pPr>
      <w:r>
        <w:rPr>
          <w:rFonts w:hint="eastAsia"/>
        </w:rPr>
        <w:t>8</w:t>
      </w:r>
      <w:r>
        <w:t>.</w:t>
      </w:r>
      <w:r w:rsidR="00920D22">
        <w:rPr>
          <w:rFonts w:hint="eastAsia"/>
        </w:rPr>
        <w:t>设</w:t>
      </w:r>
      <w:r w:rsidR="00920D22">
        <w:rPr>
          <w:noProof/>
          <w:position w:val="-10"/>
        </w:rPr>
        <w:drawing>
          <wp:inline distT="0" distB="0" distL="0" distR="0">
            <wp:extent cx="1057275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D22">
        <w:rPr>
          <w:rFonts w:hint="eastAsia"/>
        </w:rPr>
        <w:t>，写出</w:t>
      </w:r>
      <w:r w:rsidR="00920D22">
        <w:rPr>
          <w:noProof/>
          <w:position w:val="-6"/>
        </w:rPr>
        <w:drawing>
          <wp:inline distT="0" distB="0" distL="0" distR="0">
            <wp:extent cx="142875" cy="19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D22">
        <w:rPr>
          <w:rFonts w:hint="eastAsia"/>
        </w:rPr>
        <w:t>上的所有</w:t>
      </w:r>
      <w:r w:rsidR="00920D22">
        <w:rPr>
          <w:rFonts w:hint="eastAsia"/>
        </w:rPr>
        <w:t>4</w:t>
      </w:r>
      <w:r w:rsidR="00920D22">
        <w:rPr>
          <w:rFonts w:hint="eastAsia"/>
        </w:rPr>
        <w:t>元置换。</w:t>
      </w:r>
    </w:p>
    <w:p w:rsidR="00CA6190" w:rsidRDefault="00465EBC" w:rsidP="00CA6190">
      <w:r>
        <w:rPr>
          <w:rFonts w:hint="eastAsia"/>
        </w:rPr>
        <w:t xml:space="preserve"> </w:t>
      </w:r>
      <w:r>
        <w:t xml:space="preserve">  </w:t>
      </w:r>
      <w:r w:rsidR="00EC1FFA">
        <w:t>解：共有</w:t>
      </w:r>
      <w:r w:rsidR="00EC1FFA">
        <w:rPr>
          <w:rFonts w:hint="eastAsia"/>
        </w:rPr>
        <w:t>2</w:t>
      </w:r>
      <w:r w:rsidR="00EC1FFA">
        <w:t>4</w:t>
      </w:r>
      <w:r w:rsidR="00EC1FFA">
        <w:t>个置换。</w:t>
      </w:r>
      <w:r w:rsidR="00F678C6">
        <w:rPr>
          <w:rFonts w:hint="eastAsia"/>
        </w:rPr>
        <w:t>分</w:t>
      </w:r>
      <w:r w:rsidR="00F678C6">
        <w:t>别为：</w:t>
      </w:r>
    </w:p>
    <w:p w:rsidR="00F678C6" w:rsidRDefault="00F678C6" w:rsidP="00CA6190">
      <w:r>
        <w:rPr>
          <w:rFonts w:hint="eastAsia"/>
        </w:rPr>
        <w:t xml:space="preserve"> </w:t>
      </w:r>
      <w:r>
        <w:t xml:space="preserve">      </w:t>
      </w:r>
      <w:r>
        <w:t>（</w:t>
      </w:r>
      <w:r>
        <w:rPr>
          <w:rFonts w:hint="eastAsia"/>
        </w:rPr>
        <w:t>1</w:t>
      </w:r>
      <w:r>
        <w:t>），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），（</w:t>
      </w:r>
      <w:r>
        <w:rPr>
          <w:rFonts w:hint="eastAsia"/>
        </w:rPr>
        <w:t>13</w:t>
      </w:r>
      <w:r>
        <w:rPr>
          <w:rFonts w:hint="eastAsia"/>
        </w:rPr>
        <w:t>），（</w:t>
      </w:r>
      <w:r>
        <w:rPr>
          <w:rFonts w:hint="eastAsia"/>
        </w:rPr>
        <w:t>14</w:t>
      </w:r>
      <w:r>
        <w:rPr>
          <w:rFonts w:hint="eastAsia"/>
        </w:rPr>
        <w:t>），（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），（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），（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），（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），（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），（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），</w:t>
      </w:r>
    </w:p>
    <w:p w:rsidR="00F678C6" w:rsidRDefault="00F678C6" w:rsidP="00CA6190">
      <w:r>
        <w:t>（</w:t>
      </w:r>
      <w:r>
        <w:rPr>
          <w:rFonts w:hint="eastAsia"/>
        </w:rPr>
        <w:t>1</w:t>
      </w:r>
      <w:r>
        <w:t>23</w:t>
      </w:r>
      <w:r>
        <w:t>），（</w:t>
      </w:r>
      <w:r>
        <w:rPr>
          <w:rFonts w:hint="eastAsia"/>
        </w:rPr>
        <w:t>1</w:t>
      </w:r>
      <w:r>
        <w:t>32</w:t>
      </w:r>
      <w:r>
        <w:t>），（</w:t>
      </w:r>
      <w:r>
        <w:rPr>
          <w:rFonts w:hint="eastAsia"/>
        </w:rPr>
        <w:t>2</w:t>
      </w:r>
      <w:r>
        <w:t>34</w:t>
      </w:r>
      <w:r>
        <w:t>），（</w:t>
      </w:r>
      <w:r>
        <w:rPr>
          <w:rFonts w:hint="eastAsia"/>
        </w:rPr>
        <w:t>2</w:t>
      </w:r>
      <w:r>
        <w:t>43</w:t>
      </w:r>
      <w:r>
        <w:t>），</w:t>
      </w:r>
      <w:r w:rsidR="007C6A41">
        <w:t>（</w:t>
      </w:r>
      <w:r w:rsidR="007C6A41">
        <w:rPr>
          <w:rFonts w:hint="eastAsia"/>
        </w:rPr>
        <w:t>1</w:t>
      </w:r>
      <w:r w:rsidR="007C6A41">
        <w:t>24</w:t>
      </w:r>
      <w:r w:rsidR="007C6A41">
        <w:t>），（</w:t>
      </w:r>
      <w:r w:rsidR="007C6A41">
        <w:rPr>
          <w:rFonts w:hint="eastAsia"/>
        </w:rPr>
        <w:t>1</w:t>
      </w:r>
      <w:r w:rsidR="007C6A41">
        <w:t>42</w:t>
      </w:r>
      <w:r w:rsidR="007C6A41">
        <w:t>），（</w:t>
      </w:r>
      <w:r w:rsidR="007C6A41">
        <w:rPr>
          <w:rFonts w:hint="eastAsia"/>
        </w:rPr>
        <w:t>1</w:t>
      </w:r>
      <w:r w:rsidR="007C6A41">
        <w:t>34</w:t>
      </w:r>
      <w:r w:rsidR="007C6A41">
        <w:t>），（</w:t>
      </w:r>
      <w:r w:rsidR="007C6A41">
        <w:rPr>
          <w:rFonts w:hint="eastAsia"/>
        </w:rPr>
        <w:t>1</w:t>
      </w:r>
      <w:r w:rsidR="007C6A41">
        <w:t>43</w:t>
      </w:r>
      <w:r w:rsidR="007C6A41">
        <w:t>），（</w:t>
      </w:r>
      <w:r w:rsidR="007C6A41">
        <w:rPr>
          <w:rFonts w:hint="eastAsia"/>
        </w:rPr>
        <w:t>1</w:t>
      </w:r>
      <w:r w:rsidR="007C6A41">
        <w:t>234</w:t>
      </w:r>
      <w:r w:rsidR="007C6A41">
        <w:t>），（</w:t>
      </w:r>
      <w:r w:rsidR="007C6A41">
        <w:rPr>
          <w:rFonts w:hint="eastAsia"/>
        </w:rPr>
        <w:t>1</w:t>
      </w:r>
      <w:r w:rsidR="007C6A41">
        <w:t>432</w:t>
      </w:r>
      <w:r w:rsidR="007C6A41">
        <w:t>），（</w:t>
      </w:r>
      <w:r w:rsidR="007C6A41">
        <w:rPr>
          <w:rFonts w:hint="eastAsia"/>
        </w:rPr>
        <w:t>1</w:t>
      </w:r>
      <w:r w:rsidR="007C6A41">
        <w:t>342</w:t>
      </w:r>
      <w:r w:rsidR="007C6A41">
        <w:t>），（</w:t>
      </w:r>
      <w:r w:rsidR="007C6A41">
        <w:rPr>
          <w:rFonts w:hint="eastAsia"/>
        </w:rPr>
        <w:t>1</w:t>
      </w:r>
      <w:r w:rsidR="007C6A41">
        <w:t>243</w:t>
      </w:r>
      <w:r w:rsidR="007C6A41">
        <w:t>），（</w:t>
      </w:r>
      <w:r w:rsidR="007C6A41">
        <w:rPr>
          <w:rFonts w:hint="eastAsia"/>
        </w:rPr>
        <w:t>1</w:t>
      </w:r>
      <w:r w:rsidR="007C6A41">
        <w:t>342</w:t>
      </w:r>
      <w:r w:rsidR="007C6A41">
        <w:t>），（</w:t>
      </w:r>
      <w:r w:rsidR="007C6A41">
        <w:rPr>
          <w:rFonts w:hint="eastAsia"/>
        </w:rPr>
        <w:t>1</w:t>
      </w:r>
      <w:r w:rsidR="007C6A41">
        <w:t>423</w:t>
      </w:r>
      <w:r w:rsidR="007C6A41">
        <w:t>）</w:t>
      </w:r>
    </w:p>
    <w:p w:rsidR="00053356" w:rsidRPr="00CA6190" w:rsidRDefault="00053356" w:rsidP="00CA6190">
      <w:pPr>
        <w:rPr>
          <w:ins w:id="5" w:author="Admin" w:date="2021-02-09T19:10:00Z"/>
        </w:rPr>
      </w:pPr>
      <w:r>
        <w:rPr>
          <w:noProof/>
          <w:position w:val="-10"/>
        </w:rPr>
        <w:t xml:space="preserve">     </w:t>
      </w:r>
    </w:p>
    <w:p w:rsidR="00920D22" w:rsidRPr="00920D22" w:rsidRDefault="00920D22" w:rsidP="00E6796E">
      <w:pPr>
        <w:pStyle w:val="a9"/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hint="eastAsia"/>
        </w:rPr>
        <w:t>9</w:t>
      </w:r>
      <w:r>
        <w:rPr>
          <w:rFonts w:hint="eastAsia"/>
        </w:rPr>
        <w:t>．列出</w:t>
      </w:r>
      <w:r>
        <w:rPr>
          <w:rFonts w:hint="eastAsia"/>
        </w:rPr>
        <w:t>4</w:t>
      </w:r>
      <w:r>
        <w:rPr>
          <w:rFonts w:hint="eastAsia"/>
        </w:rPr>
        <w:t>元对称群</w:t>
      </w:r>
      <w:r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的运算表，求出单位元，每个元的逆元，每个元的次数以及它的所有子群。</w:t>
      </w:r>
    </w:p>
    <w:p w:rsidR="007C6A41" w:rsidRDefault="00E525C2" w:rsidP="00E525C2">
      <w:pPr>
        <w:ind w:firstLineChars="200" w:firstLine="420"/>
      </w:pPr>
      <w:r>
        <w:rPr>
          <w:rFonts w:hint="eastAsia"/>
        </w:rPr>
        <w:t>解：</w:t>
      </w:r>
      <w:r w:rsidR="007C6A41">
        <w:rPr>
          <w:rFonts w:hint="eastAsia"/>
        </w:rPr>
        <w:t>运算表略。</w:t>
      </w:r>
    </w:p>
    <w:p w:rsidR="00F352B5" w:rsidRDefault="00053356">
      <w:pPr>
        <w:ind w:left="425"/>
      </w:pPr>
      <w:r>
        <w:rPr>
          <w:rFonts w:hint="eastAsia"/>
        </w:rPr>
        <w:t>单位元是</w:t>
      </w:r>
      <w:r w:rsidR="007C6A41">
        <w:t>（</w:t>
      </w:r>
      <w:r w:rsidR="007C6A41">
        <w:rPr>
          <w:rFonts w:hint="eastAsia"/>
        </w:rPr>
        <w:t>1</w:t>
      </w:r>
      <w:r w:rsidR="007C6A41">
        <w:t>）</w:t>
      </w:r>
    </w:p>
    <w:p w:rsidR="007C6A41" w:rsidRDefault="007C6A41">
      <w:pPr>
        <w:ind w:left="425"/>
      </w:pPr>
      <w:r>
        <w:t>有</w:t>
      </w:r>
      <w:r>
        <w:rPr>
          <w:rFonts w:hint="eastAsia"/>
        </w:rPr>
        <w:t>2</w:t>
      </w:r>
      <w:r>
        <w:rPr>
          <w:rFonts w:hint="eastAsia"/>
        </w:rPr>
        <w:t>个平凡子群，另外</w:t>
      </w:r>
      <w:r>
        <w:rPr>
          <w:rFonts w:hint="eastAsia"/>
        </w:rPr>
        <w:t>2</w:t>
      </w:r>
      <w:r>
        <w:t>8</w:t>
      </w:r>
      <w:r>
        <w:t>个非平凡子群：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阶子群，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阶子群，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阶循环子群，</w:t>
      </w:r>
      <w:r>
        <w:rPr>
          <w:rFonts w:hint="eastAsia"/>
        </w:rPr>
        <w:t>4</w:t>
      </w:r>
      <w:r>
        <w:rPr>
          <w:rFonts w:hint="eastAsia"/>
        </w:rPr>
        <w:t>个与</w:t>
      </w:r>
      <w:proofErr w:type="spellStart"/>
      <w:r>
        <w:rPr>
          <w:rFonts w:hint="eastAsia"/>
        </w:rPr>
        <w:t>k</w:t>
      </w:r>
      <w:r>
        <w:t>lein</w:t>
      </w:r>
      <w:proofErr w:type="spellEnd"/>
      <w:r>
        <w:t>群同构的</w:t>
      </w:r>
      <w:r>
        <w:rPr>
          <w:rFonts w:hint="eastAsia"/>
        </w:rPr>
        <w:t>4</w:t>
      </w:r>
      <w:r>
        <w:rPr>
          <w:rFonts w:hint="eastAsia"/>
        </w:rPr>
        <w:t>阶子群，</w:t>
      </w:r>
      <w:r>
        <w:rPr>
          <w:rFonts w:hint="eastAsia"/>
        </w:rPr>
        <w:t>4</w:t>
      </w:r>
      <w:r>
        <w:rPr>
          <w:rFonts w:hint="eastAsia"/>
        </w:rPr>
        <w:t>个和</w:t>
      </w:r>
      <w:r>
        <w:rPr>
          <w:rFonts w:hint="eastAsia"/>
        </w:rPr>
        <w:t>S</w:t>
      </w:r>
      <w:r>
        <w:t>3</w:t>
      </w:r>
      <w:r>
        <w:t>同构的</w:t>
      </w:r>
      <w:r>
        <w:rPr>
          <w:rFonts w:hint="eastAsia"/>
        </w:rPr>
        <w:t>6</w:t>
      </w:r>
      <w:r>
        <w:rPr>
          <w:rFonts w:hint="eastAsia"/>
        </w:rPr>
        <w:t>阶子群，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阶子群，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2</w:t>
      </w:r>
      <w:r>
        <w:t>阶子群</w:t>
      </w:r>
      <w:r>
        <w:rPr>
          <w:rFonts w:hint="eastAsia"/>
        </w:rPr>
        <w:t>。</w:t>
      </w:r>
    </w:p>
    <w:p w:rsidR="00E6796E" w:rsidRPr="00E6796E" w:rsidRDefault="00E6796E" w:rsidP="00E6796E"/>
    <w:sectPr w:rsidR="00E6796E" w:rsidRPr="00E6796E">
      <w:headerReference w:type="default" r:id="rId131"/>
      <w:footerReference w:type="default" r:id="rId132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C47" w:rsidRDefault="00DE3C47">
      <w:r>
        <w:separator/>
      </w:r>
    </w:p>
  </w:endnote>
  <w:endnote w:type="continuationSeparator" w:id="0">
    <w:p w:rsidR="00DE3C47" w:rsidRDefault="00DE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2B5" w:rsidRDefault="0025434B">
    <w:pPr>
      <w:pStyle w:val="a7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</w:t>
    </w:r>
    <w:r w:rsidR="007C18EB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第四章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73663E">
      <w:rPr>
        <w:noProof/>
        <w:kern w:val="0"/>
        <w:sz w:val="21"/>
        <w:szCs w:val="21"/>
      </w:rPr>
      <w:t>3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C47" w:rsidRDefault="00DE3C47">
      <w:r>
        <w:separator/>
      </w:r>
    </w:p>
  </w:footnote>
  <w:footnote w:type="continuationSeparator" w:id="0">
    <w:p w:rsidR="00DE3C47" w:rsidRDefault="00DE3C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2B5" w:rsidRDefault="0025434B">
    <w:pPr>
      <w:pStyle w:val="a6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 w:rsidR="007C18EB">
      <w:rPr>
        <w:rFonts w:hint="eastAsia"/>
        <w:sz w:val="21"/>
      </w:rPr>
      <w:t>代数结构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1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78EB90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426CC4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1F262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FAAC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392029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240CF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ADE2E7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7C79C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B5018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9EE74D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D225FCD"/>
    <w:multiLevelType w:val="hybridMultilevel"/>
    <w:tmpl w:val="8A789164"/>
    <w:lvl w:ilvl="0" w:tplc="C660C8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870F62"/>
    <w:multiLevelType w:val="hybridMultilevel"/>
    <w:tmpl w:val="E698F56A"/>
    <w:lvl w:ilvl="0" w:tplc="F2C86AE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4FCE5D6B"/>
    <w:multiLevelType w:val="hybridMultilevel"/>
    <w:tmpl w:val="89D6540C"/>
    <w:lvl w:ilvl="0" w:tplc="EA2AD1E2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5F690DF2"/>
    <w:multiLevelType w:val="hybridMultilevel"/>
    <w:tmpl w:val="38C2C16E"/>
    <w:lvl w:ilvl="0" w:tplc="254C3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76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5C7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6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BAA8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2C4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945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406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1E6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64D34A56"/>
    <w:multiLevelType w:val="hybridMultilevel"/>
    <w:tmpl w:val="91B6842E"/>
    <w:lvl w:ilvl="0" w:tplc="9F9EEA2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Times New Roman" w:hAnsi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3"/>
  </w:num>
  <w:num w:numId="13">
    <w:abstractNumId w:val="12"/>
  </w:num>
  <w:num w:numId="14">
    <w:abstractNumId w:val="10"/>
  </w:num>
  <w:num w:numId="1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Windows Live" w15:userId="c06827722e8f8f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BD"/>
    <w:rsid w:val="00053356"/>
    <w:rsid w:val="00151698"/>
    <w:rsid w:val="0017694D"/>
    <w:rsid w:val="0025434B"/>
    <w:rsid w:val="003D2F75"/>
    <w:rsid w:val="003F2307"/>
    <w:rsid w:val="00465EBC"/>
    <w:rsid w:val="00537E26"/>
    <w:rsid w:val="00632B34"/>
    <w:rsid w:val="006A2A98"/>
    <w:rsid w:val="006F5613"/>
    <w:rsid w:val="0073663E"/>
    <w:rsid w:val="00767165"/>
    <w:rsid w:val="007C18EB"/>
    <w:rsid w:val="007C6A41"/>
    <w:rsid w:val="007D4924"/>
    <w:rsid w:val="008A78EA"/>
    <w:rsid w:val="00914FA9"/>
    <w:rsid w:val="00920D22"/>
    <w:rsid w:val="009A147E"/>
    <w:rsid w:val="00A02406"/>
    <w:rsid w:val="00B32868"/>
    <w:rsid w:val="00C47A9B"/>
    <w:rsid w:val="00CA6190"/>
    <w:rsid w:val="00CC7F3E"/>
    <w:rsid w:val="00D74936"/>
    <w:rsid w:val="00D85CBD"/>
    <w:rsid w:val="00DA57B6"/>
    <w:rsid w:val="00DE3C47"/>
    <w:rsid w:val="00E525C2"/>
    <w:rsid w:val="00E6796E"/>
    <w:rsid w:val="00E87AC2"/>
    <w:rsid w:val="00EA6685"/>
    <w:rsid w:val="00EC1FFA"/>
    <w:rsid w:val="00F145B0"/>
    <w:rsid w:val="00F352B5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3CE72-F2B9-4BEA-9913-9C968A44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1"/>
    <w:next w:val="a1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basedOn w:val="a2"/>
    <w:qFormat/>
    <w:rPr>
      <w:b/>
      <w:bCs/>
    </w:rPr>
  </w:style>
  <w:style w:type="paragraph" w:styleId="a6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  <w:sz w:val="20"/>
    </w:rPr>
  </w:style>
  <w:style w:type="paragraph" w:styleId="a8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9">
    <w:name w:val="Salutation"/>
    <w:basedOn w:val="a1"/>
    <w:next w:val="a1"/>
    <w:semiHidden/>
  </w:style>
  <w:style w:type="paragraph" w:styleId="aa">
    <w:name w:val="E-mail Signature"/>
    <w:basedOn w:val="a1"/>
    <w:semiHidden/>
  </w:style>
  <w:style w:type="paragraph" w:styleId="ab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c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ad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e">
    <w:name w:val="Closing"/>
    <w:basedOn w:val="a1"/>
    <w:semiHidden/>
    <w:pPr>
      <w:ind w:leftChars="2100" w:left="100"/>
    </w:pPr>
  </w:style>
  <w:style w:type="paragraph" w:styleId="af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">
    <w:name w:val="List Number"/>
    <w:basedOn w:val="a1"/>
    <w:semiHidden/>
    <w:pPr>
      <w:numPr>
        <w:numId w:val="1"/>
      </w:numPr>
    </w:pPr>
  </w:style>
  <w:style w:type="paragraph" w:styleId="2">
    <w:name w:val="List Number 2"/>
    <w:basedOn w:val="a1"/>
    <w:semiHidden/>
    <w:pPr>
      <w:numPr>
        <w:numId w:val="2"/>
      </w:numPr>
    </w:pPr>
  </w:style>
  <w:style w:type="paragraph" w:styleId="3">
    <w:name w:val="List Number 3"/>
    <w:basedOn w:val="a1"/>
    <w:semiHidden/>
    <w:pPr>
      <w:numPr>
        <w:numId w:val="3"/>
      </w:numPr>
    </w:pPr>
  </w:style>
  <w:style w:type="paragraph" w:styleId="4">
    <w:name w:val="List Number 4"/>
    <w:basedOn w:val="a1"/>
    <w:semiHidden/>
    <w:pPr>
      <w:numPr>
        <w:numId w:val="4"/>
      </w:numPr>
    </w:pPr>
  </w:style>
  <w:style w:type="paragraph" w:styleId="5">
    <w:name w:val="List Number 5"/>
    <w:basedOn w:val="a1"/>
    <w:semiHidden/>
    <w:pPr>
      <w:numPr>
        <w:numId w:val="5"/>
      </w:numPr>
    </w:pPr>
  </w:style>
  <w:style w:type="paragraph" w:styleId="af0">
    <w:name w:val="List Continue"/>
    <w:basedOn w:val="a1"/>
    <w:semiHidden/>
    <w:pPr>
      <w:spacing w:after="120"/>
      <w:ind w:leftChars="200" w:left="420"/>
    </w:pPr>
  </w:style>
  <w:style w:type="paragraph" w:styleId="23">
    <w:name w:val="List Continue 2"/>
    <w:basedOn w:val="a1"/>
    <w:semiHidden/>
    <w:pPr>
      <w:spacing w:after="120"/>
      <w:ind w:leftChars="400" w:left="840"/>
    </w:pPr>
  </w:style>
  <w:style w:type="paragraph" w:styleId="33">
    <w:name w:val="List Continue 3"/>
    <w:basedOn w:val="a1"/>
    <w:semiHidden/>
    <w:pPr>
      <w:spacing w:after="120"/>
      <w:ind w:leftChars="600" w:left="1260"/>
    </w:pPr>
  </w:style>
  <w:style w:type="paragraph" w:styleId="43">
    <w:name w:val="List Continue 4"/>
    <w:basedOn w:val="a1"/>
    <w:semiHidden/>
    <w:pPr>
      <w:spacing w:after="120"/>
      <w:ind w:leftChars="800" w:left="1680"/>
    </w:pPr>
  </w:style>
  <w:style w:type="paragraph" w:styleId="53">
    <w:name w:val="List Continue 5"/>
    <w:basedOn w:val="a1"/>
    <w:semiHidden/>
    <w:pPr>
      <w:spacing w:after="120"/>
      <w:ind w:leftChars="1000" w:left="2100"/>
    </w:pPr>
  </w:style>
  <w:style w:type="paragraph" w:styleId="a0">
    <w:name w:val="List Bullet"/>
    <w:basedOn w:val="a1"/>
    <w:autoRedefine/>
    <w:semiHidden/>
    <w:pPr>
      <w:numPr>
        <w:numId w:val="6"/>
      </w:numPr>
    </w:pPr>
  </w:style>
  <w:style w:type="paragraph" w:styleId="20">
    <w:name w:val="List Bullet 2"/>
    <w:basedOn w:val="a1"/>
    <w:autoRedefine/>
    <w:semiHidden/>
    <w:pPr>
      <w:numPr>
        <w:numId w:val="7"/>
      </w:numPr>
    </w:pPr>
  </w:style>
  <w:style w:type="paragraph" w:styleId="30">
    <w:name w:val="List Bullet 3"/>
    <w:basedOn w:val="a1"/>
    <w:autoRedefine/>
    <w:semiHidden/>
    <w:pPr>
      <w:numPr>
        <w:numId w:val="8"/>
      </w:numPr>
    </w:pPr>
  </w:style>
  <w:style w:type="paragraph" w:styleId="40">
    <w:name w:val="List Bullet 4"/>
    <w:basedOn w:val="a1"/>
    <w:autoRedefine/>
    <w:semiHidden/>
    <w:pPr>
      <w:numPr>
        <w:numId w:val="9"/>
      </w:numPr>
    </w:pPr>
  </w:style>
  <w:style w:type="paragraph" w:styleId="50">
    <w:name w:val="List Bullet 5"/>
    <w:basedOn w:val="a1"/>
    <w:autoRedefine/>
    <w:semiHidden/>
    <w:pPr>
      <w:numPr>
        <w:numId w:val="10"/>
      </w:numPr>
    </w:pPr>
  </w:style>
  <w:style w:type="paragraph" w:styleId="10">
    <w:name w:val="toc 1"/>
    <w:basedOn w:val="a1"/>
    <w:next w:val="a1"/>
    <w:autoRedefine/>
    <w:semiHidden/>
  </w:style>
  <w:style w:type="paragraph" w:styleId="24">
    <w:name w:val="toc 2"/>
    <w:basedOn w:val="a1"/>
    <w:next w:val="a1"/>
    <w:autoRedefine/>
    <w:semiHidden/>
    <w:pPr>
      <w:ind w:leftChars="200" w:left="420"/>
    </w:pPr>
  </w:style>
  <w:style w:type="paragraph" w:styleId="34">
    <w:name w:val="toc 3"/>
    <w:basedOn w:val="a1"/>
    <w:next w:val="a1"/>
    <w:autoRedefine/>
    <w:semiHidden/>
    <w:pPr>
      <w:ind w:leftChars="400" w:left="840"/>
    </w:pPr>
  </w:style>
  <w:style w:type="paragraph" w:styleId="44">
    <w:name w:val="toc 4"/>
    <w:basedOn w:val="a1"/>
    <w:next w:val="a1"/>
    <w:autoRedefine/>
    <w:semiHidden/>
    <w:pPr>
      <w:ind w:leftChars="600" w:left="1260"/>
    </w:pPr>
  </w:style>
  <w:style w:type="paragraph" w:styleId="54">
    <w:name w:val="toc 5"/>
    <w:basedOn w:val="a1"/>
    <w:next w:val="a1"/>
    <w:autoRedefine/>
    <w:semiHidden/>
    <w:pPr>
      <w:ind w:leftChars="800" w:left="1680"/>
    </w:pPr>
  </w:style>
  <w:style w:type="paragraph" w:styleId="60">
    <w:name w:val="toc 6"/>
    <w:basedOn w:val="a1"/>
    <w:next w:val="a1"/>
    <w:autoRedefine/>
    <w:semiHidden/>
    <w:pPr>
      <w:ind w:leftChars="1000" w:left="2100"/>
    </w:pPr>
  </w:style>
  <w:style w:type="paragraph" w:styleId="70">
    <w:name w:val="toc 7"/>
    <w:basedOn w:val="a1"/>
    <w:next w:val="a1"/>
    <w:autoRedefine/>
    <w:semiHidden/>
    <w:pPr>
      <w:ind w:leftChars="1200" w:left="2520"/>
    </w:pPr>
  </w:style>
  <w:style w:type="paragraph" w:styleId="80">
    <w:name w:val="toc 8"/>
    <w:basedOn w:val="a1"/>
    <w:next w:val="a1"/>
    <w:autoRedefine/>
    <w:semiHidden/>
    <w:pPr>
      <w:ind w:leftChars="1400" w:left="2940"/>
    </w:pPr>
  </w:style>
  <w:style w:type="paragraph" w:styleId="90">
    <w:name w:val="toc 9"/>
    <w:basedOn w:val="a1"/>
    <w:next w:val="a1"/>
    <w:autoRedefine/>
    <w:semiHidden/>
    <w:pPr>
      <w:ind w:leftChars="1600" w:left="3360"/>
    </w:pPr>
  </w:style>
  <w:style w:type="paragraph" w:styleId="af1">
    <w:name w:val="annotation text"/>
    <w:basedOn w:val="a1"/>
    <w:semiHidden/>
    <w:pPr>
      <w:jc w:val="left"/>
    </w:pPr>
  </w:style>
  <w:style w:type="paragraph" w:styleId="af2">
    <w:name w:val="Normal (Web)"/>
    <w:basedOn w:val="a1"/>
    <w:uiPriority w:val="99"/>
    <w:semiHidden/>
    <w:rPr>
      <w:sz w:val="24"/>
      <w:szCs w:val="24"/>
    </w:rPr>
  </w:style>
  <w:style w:type="paragraph" w:styleId="af3">
    <w:name w:val="Plain Text"/>
    <w:basedOn w:val="a1"/>
    <w:semiHidden/>
    <w:rPr>
      <w:rFonts w:ascii="宋体" w:hAnsi="Courier New" w:cs="Courier New"/>
      <w:szCs w:val="21"/>
    </w:rPr>
  </w:style>
  <w:style w:type="paragraph" w:styleId="af4">
    <w:name w:val="Signature"/>
    <w:basedOn w:val="a1"/>
    <w:semiHidden/>
    <w:pPr>
      <w:ind w:leftChars="2100" w:left="100"/>
    </w:pPr>
  </w:style>
  <w:style w:type="paragraph" w:styleId="af5">
    <w:name w:val="Date"/>
    <w:basedOn w:val="a1"/>
    <w:next w:val="a1"/>
    <w:semiHidden/>
    <w:pPr>
      <w:ind w:leftChars="2500" w:left="100"/>
    </w:pPr>
  </w:style>
  <w:style w:type="paragraph" w:styleId="11">
    <w:name w:val="index 1"/>
    <w:basedOn w:val="a1"/>
    <w:next w:val="a1"/>
    <w:autoRedefine/>
    <w:semiHidden/>
  </w:style>
  <w:style w:type="paragraph" w:styleId="25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5">
    <w:name w:val="index 4"/>
    <w:basedOn w:val="a1"/>
    <w:next w:val="a1"/>
    <w:autoRedefine/>
    <w:semiHidden/>
    <w:pPr>
      <w:ind w:leftChars="600" w:left="600"/>
    </w:pPr>
  </w:style>
  <w:style w:type="paragraph" w:styleId="55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6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7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8">
    <w:name w:val="caption"/>
    <w:basedOn w:val="a1"/>
    <w:next w:val="a1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af9">
    <w:name w:val="table of figures"/>
    <w:basedOn w:val="a1"/>
    <w:next w:val="a1"/>
    <w:semiHidden/>
    <w:pPr>
      <w:ind w:leftChars="200" w:left="840" w:hangingChars="200" w:hanging="420"/>
    </w:pPr>
  </w:style>
  <w:style w:type="paragraph" w:styleId="afa">
    <w:name w:val="endnote text"/>
    <w:basedOn w:val="a1"/>
    <w:semiHidden/>
    <w:pPr>
      <w:snapToGrid w:val="0"/>
      <w:jc w:val="left"/>
    </w:pPr>
  </w:style>
  <w:style w:type="paragraph" w:styleId="afb">
    <w:name w:val="Document Map"/>
    <w:basedOn w:val="a1"/>
    <w:semiHidden/>
    <w:pPr>
      <w:shd w:val="clear" w:color="auto" w:fill="000080"/>
    </w:pPr>
  </w:style>
  <w:style w:type="paragraph" w:styleId="afc">
    <w:name w:val="Block Text"/>
    <w:basedOn w:val="a1"/>
    <w:semiHidden/>
    <w:pPr>
      <w:spacing w:after="120"/>
      <w:ind w:leftChars="700" w:left="1440" w:rightChars="700" w:right="1440"/>
    </w:pPr>
  </w:style>
  <w:style w:type="paragraph" w:styleId="afd">
    <w:name w:val="envelope address"/>
    <w:basedOn w:val="a1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e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">
    <w:name w:val="table of authorities"/>
    <w:basedOn w:val="a1"/>
    <w:next w:val="a1"/>
    <w:semiHidden/>
    <w:pPr>
      <w:ind w:leftChars="200" w:left="420"/>
    </w:pPr>
  </w:style>
  <w:style w:type="paragraph" w:styleId="aff0">
    <w:name w:val="toa heading"/>
    <w:basedOn w:val="a1"/>
    <w:next w:val="a1"/>
    <w:semiHidden/>
    <w:pPr>
      <w:spacing w:before="120"/>
    </w:pPr>
    <w:rPr>
      <w:rFonts w:ascii="Arial" w:hAnsi="Arial" w:cs="Arial"/>
      <w:sz w:val="24"/>
      <w:szCs w:val="24"/>
    </w:rPr>
  </w:style>
  <w:style w:type="paragraph" w:styleId="aff1">
    <w:name w:val="Normal Indent"/>
    <w:basedOn w:val="a1"/>
    <w:semiHidden/>
    <w:pPr>
      <w:ind w:firstLineChars="200" w:firstLine="420"/>
    </w:pPr>
  </w:style>
  <w:style w:type="paragraph" w:styleId="aff2">
    <w:name w:val="Body Text"/>
    <w:basedOn w:val="a1"/>
    <w:semiHidden/>
    <w:pPr>
      <w:spacing w:after="120"/>
    </w:pPr>
  </w:style>
  <w:style w:type="paragraph" w:styleId="aff3">
    <w:name w:val="Body Text First Indent"/>
    <w:basedOn w:val="aff2"/>
    <w:semiHidden/>
    <w:pPr>
      <w:ind w:firstLineChars="100" w:firstLine="420"/>
    </w:pPr>
  </w:style>
  <w:style w:type="paragraph" w:styleId="aff4">
    <w:name w:val="Body Text Indent"/>
    <w:basedOn w:val="a1"/>
    <w:semiHidden/>
    <w:pPr>
      <w:spacing w:after="120"/>
      <w:ind w:leftChars="200" w:left="420"/>
    </w:pPr>
  </w:style>
  <w:style w:type="paragraph" w:styleId="26">
    <w:name w:val="Body Text First Indent 2"/>
    <w:basedOn w:val="aff4"/>
    <w:semiHidden/>
    <w:pPr>
      <w:ind w:firstLineChars="200" w:firstLine="210"/>
    </w:pPr>
  </w:style>
  <w:style w:type="paragraph" w:styleId="27">
    <w:name w:val="Body Text 2"/>
    <w:basedOn w:val="a1"/>
    <w:semiHidden/>
    <w:pPr>
      <w:spacing w:after="120" w:line="480" w:lineRule="auto"/>
    </w:pPr>
  </w:style>
  <w:style w:type="paragraph" w:styleId="36">
    <w:name w:val="Body Text 3"/>
    <w:basedOn w:val="a1"/>
    <w:semiHidden/>
    <w:pPr>
      <w:spacing w:after="120"/>
    </w:pPr>
    <w:rPr>
      <w:sz w:val="16"/>
      <w:szCs w:val="16"/>
    </w:rPr>
  </w:style>
  <w:style w:type="paragraph" w:styleId="28">
    <w:name w:val="Body Text Indent 2"/>
    <w:basedOn w:val="a1"/>
    <w:semiHidden/>
    <w:pPr>
      <w:spacing w:after="120" w:line="480" w:lineRule="auto"/>
      <w:ind w:leftChars="200" w:left="420"/>
    </w:pPr>
  </w:style>
  <w:style w:type="paragraph" w:styleId="37">
    <w:name w:val="Body Text Indent 3"/>
    <w:basedOn w:val="a1"/>
    <w:semiHidden/>
    <w:pPr>
      <w:spacing w:after="120"/>
      <w:ind w:leftChars="200" w:left="420"/>
    </w:pPr>
    <w:rPr>
      <w:sz w:val="16"/>
      <w:szCs w:val="16"/>
    </w:rPr>
  </w:style>
  <w:style w:type="paragraph" w:styleId="aff5">
    <w:name w:val="Note Heading"/>
    <w:basedOn w:val="a1"/>
    <w:next w:val="a1"/>
    <w:semiHidden/>
    <w:pPr>
      <w:jc w:val="center"/>
    </w:pPr>
  </w:style>
  <w:style w:type="paragraph" w:customStyle="1" w:styleId="12">
    <w:name w:val="公式1"/>
    <w:basedOn w:val="a1"/>
    <w:next w:val="a1"/>
    <w:rsid w:val="00920D22"/>
    <w:pPr>
      <w:tabs>
        <w:tab w:val="center" w:pos="4094"/>
      </w:tabs>
      <w:topLinePunct/>
      <w:snapToGrid w:val="0"/>
      <w:spacing w:line="312" w:lineRule="atLeast"/>
      <w:ind w:firstLine="425"/>
    </w:pPr>
  </w:style>
  <w:style w:type="paragraph" w:customStyle="1" w:styleId="13">
    <w:name w:val="正文1"/>
    <w:basedOn w:val="a1"/>
    <w:next w:val="a1"/>
    <w:rsid w:val="00920D22"/>
    <w:pPr>
      <w:topLinePunct/>
      <w:snapToGrid w:val="0"/>
      <w:spacing w:line="312" w:lineRule="atLeast"/>
      <w:ind w:firstLine="425"/>
    </w:pPr>
  </w:style>
  <w:style w:type="paragraph" w:styleId="aff6">
    <w:name w:val="List Paragraph"/>
    <w:basedOn w:val="a1"/>
    <w:uiPriority w:val="34"/>
    <w:qFormat/>
    <w:rsid w:val="007C18EB"/>
    <w:pPr>
      <w:ind w:firstLineChars="200" w:firstLine="420"/>
    </w:pPr>
  </w:style>
  <w:style w:type="character" w:styleId="aff7">
    <w:name w:val="Placeholder Text"/>
    <w:basedOn w:val="a2"/>
    <w:uiPriority w:val="99"/>
    <w:semiHidden/>
    <w:rsid w:val="006A2A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43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4.bin"/><Relationship Id="rId133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4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3.wmf"/><Relationship Id="rId128" Type="http://schemas.openxmlformats.org/officeDocument/2006/relationships/image" Target="media/image67.wmf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77" Type="http://schemas.openxmlformats.org/officeDocument/2006/relationships/image" Target="media/image37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9.bin"/><Relationship Id="rId113" Type="http://schemas.openxmlformats.org/officeDocument/2006/relationships/image" Target="media/image54.wmf"/><Relationship Id="rId118" Type="http://schemas.openxmlformats.org/officeDocument/2006/relationships/image" Target="media/image58.wmf"/><Relationship Id="rId126" Type="http://schemas.openxmlformats.org/officeDocument/2006/relationships/image" Target="media/image66.wmf"/><Relationship Id="rId134" Type="http://schemas.microsoft.com/office/2011/relationships/people" Target="peop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50.wmf"/><Relationship Id="rId121" Type="http://schemas.openxmlformats.org/officeDocument/2006/relationships/image" Target="media/image61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8.wmf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52.bin"/><Relationship Id="rId116" Type="http://schemas.openxmlformats.org/officeDocument/2006/relationships/image" Target="media/image56.wmf"/><Relationship Id="rId124" Type="http://schemas.openxmlformats.org/officeDocument/2006/relationships/image" Target="media/image64.wmf"/><Relationship Id="rId129" Type="http://schemas.openxmlformats.org/officeDocument/2006/relationships/image" Target="media/image68.wmf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5" Type="http://schemas.openxmlformats.org/officeDocument/2006/relationships/image" Target="media/image35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5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9.wmf"/><Relationship Id="rId111" Type="http://schemas.openxmlformats.org/officeDocument/2006/relationships/image" Target="media/image53.wmf"/><Relationship Id="rId13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9.wmf"/><Relationship Id="rId127" Type="http://schemas.openxmlformats.org/officeDocument/2006/relationships/image" Target="media/image1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3.wmf"/><Relationship Id="rId78" Type="http://schemas.openxmlformats.org/officeDocument/2006/relationships/image" Target="media/image38.wmf"/><Relationship Id="rId81" Type="http://schemas.openxmlformats.org/officeDocument/2006/relationships/image" Target="media/image41.wmf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2.wmf"/><Relationship Id="rId130" Type="http://schemas.openxmlformats.org/officeDocument/2006/relationships/image" Target="media/image69.wmf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60.wmf"/><Relationship Id="rId125" Type="http://schemas.openxmlformats.org/officeDocument/2006/relationships/image" Target="media/image65.wmf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header" Target="header1.xml"/><Relationship Id="rId61" Type="http://schemas.openxmlformats.org/officeDocument/2006/relationships/image" Target="media/image26.wmf"/><Relationship Id="rId82" Type="http://schemas.openxmlformats.org/officeDocument/2006/relationships/image" Target="media/image42.wmf"/><Relationship Id="rId19" Type="http://schemas.openxmlformats.org/officeDocument/2006/relationships/oleObject" Target="embeddings/oleObject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一,格的定义;见教材p229定义1{还记得偏序关系吗</vt:lpstr>
    </vt:vector>
  </TitlesOfParts>
  <Company> 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一,格的定义;见教材p229定义1{还记得偏序关系吗</dc:title>
  <dc:subject/>
  <dc:creator>FANGMAOMEI</dc:creator>
  <cp:keywords/>
  <cp:lastModifiedBy>Admin</cp:lastModifiedBy>
  <cp:revision>34</cp:revision>
  <dcterms:created xsi:type="dcterms:W3CDTF">2021-07-31T03:37:00Z</dcterms:created>
  <dcterms:modified xsi:type="dcterms:W3CDTF">2021-09-09T11:31:00Z</dcterms:modified>
</cp:coreProperties>
</file>